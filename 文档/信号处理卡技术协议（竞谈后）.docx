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02DC3" w14:textId="77777777" w:rsidR="00AE3C09" w:rsidRPr="00AA76CA" w:rsidRDefault="00AA76CA" w:rsidP="00AA76CA">
      <w:pPr>
        <w:pStyle w:val="a4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                           </w:t>
      </w:r>
      <w:r w:rsidR="00AE3C09" w:rsidRPr="00AA76CA">
        <w:rPr>
          <w:rFonts w:hint="eastAsia"/>
          <w:sz w:val="28"/>
        </w:rPr>
        <w:t>密级：</w:t>
      </w:r>
      <w:r w:rsidRPr="00AA76CA">
        <w:rPr>
          <w:rFonts w:hint="eastAsia"/>
          <w:sz w:val="28"/>
        </w:rPr>
        <w:t>公开</w:t>
      </w:r>
    </w:p>
    <w:p w14:paraId="2F16B9EC" w14:textId="018691AE" w:rsidR="004F5BA1" w:rsidRDefault="00C21A78" w:rsidP="00AA76CA">
      <w:pPr>
        <w:pStyle w:val="af"/>
      </w:pPr>
      <w:r>
        <w:rPr>
          <w:rFonts w:hint="eastAsia"/>
        </w:rPr>
        <w:t>信号处理卡</w:t>
      </w:r>
      <w:r w:rsidR="00F0301E">
        <w:rPr>
          <w:rFonts w:hint="eastAsia"/>
        </w:rPr>
        <w:t>及万兆</w:t>
      </w:r>
      <w:r w:rsidR="004F5BA1">
        <w:rPr>
          <w:rFonts w:hint="eastAsia"/>
        </w:rPr>
        <w:t>以太</w:t>
      </w:r>
      <w:r w:rsidR="00F0301E">
        <w:rPr>
          <w:rFonts w:hint="eastAsia"/>
        </w:rPr>
        <w:t>网子卡</w:t>
      </w:r>
    </w:p>
    <w:p w14:paraId="33B852CE" w14:textId="1B3A8540" w:rsidR="00AE3C09" w:rsidRPr="00AA76CA" w:rsidRDefault="00AE3C09" w:rsidP="00AA76CA">
      <w:pPr>
        <w:pStyle w:val="af"/>
      </w:pPr>
      <w:r w:rsidRPr="00AA76CA">
        <w:rPr>
          <w:rFonts w:hint="eastAsia"/>
        </w:rPr>
        <w:t>技术协议</w:t>
      </w:r>
    </w:p>
    <w:p w14:paraId="414D6ED2" w14:textId="77777777" w:rsidR="00AE3C09" w:rsidRPr="00AA76CA" w:rsidRDefault="00AE3C09" w:rsidP="00AA76CA">
      <w:pPr>
        <w:pStyle w:val="a4"/>
        <w:rPr>
          <w:sz w:val="28"/>
        </w:rPr>
      </w:pPr>
    </w:p>
    <w:p w14:paraId="52A13ACA" w14:textId="77777777" w:rsidR="00AE3C09" w:rsidRPr="00AA76CA" w:rsidRDefault="00AA76CA" w:rsidP="00AA76CA">
      <w:pPr>
        <w:pStyle w:val="a4"/>
        <w:rPr>
          <w:sz w:val="30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       </w:t>
      </w:r>
      <w:r w:rsidR="00AE3C09" w:rsidRPr="00AA76CA">
        <w:rPr>
          <w:rFonts w:hint="eastAsia"/>
          <w:sz w:val="30"/>
        </w:rPr>
        <w:t>协议编号：</w:t>
      </w:r>
      <w:r w:rsidR="00657C16" w:rsidRPr="00657C16">
        <w:rPr>
          <w:rFonts w:hint="eastAsia"/>
          <w:sz w:val="30"/>
          <w:u w:val="single"/>
        </w:rPr>
        <w:t xml:space="preserve"> </w:t>
      </w:r>
      <w:r w:rsidR="00657C16" w:rsidRPr="00657C16">
        <w:rPr>
          <w:sz w:val="30"/>
          <w:u w:val="single"/>
        </w:rPr>
        <w:t xml:space="preserve">                        </w:t>
      </w:r>
    </w:p>
    <w:p w14:paraId="0E5942AF" w14:textId="77777777" w:rsidR="00AE3C09" w:rsidRPr="00AA76CA" w:rsidRDefault="00AA76CA" w:rsidP="00AA76CA">
      <w:pPr>
        <w:pStyle w:val="a4"/>
        <w:rPr>
          <w:sz w:val="30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       </w:t>
      </w:r>
      <w:r w:rsidR="00AE3C09" w:rsidRPr="00AA76CA">
        <w:rPr>
          <w:rFonts w:hint="eastAsia"/>
          <w:sz w:val="30"/>
        </w:rPr>
        <w:t>生效日期：</w:t>
      </w:r>
      <w:r w:rsidR="00657C16" w:rsidRPr="00657C16">
        <w:rPr>
          <w:rFonts w:hint="eastAsia"/>
          <w:sz w:val="30"/>
          <w:u w:val="single"/>
        </w:rPr>
        <w:t xml:space="preserve"> </w:t>
      </w:r>
      <w:r w:rsidR="00657C16" w:rsidRPr="00657C16">
        <w:rPr>
          <w:sz w:val="30"/>
          <w:u w:val="single"/>
        </w:rPr>
        <w:t xml:space="preserve">                        </w:t>
      </w:r>
    </w:p>
    <w:p w14:paraId="27D0A827" w14:textId="77777777" w:rsidR="00AE3C09" w:rsidRPr="00AA76CA" w:rsidRDefault="00AE3C09" w:rsidP="00AA76CA">
      <w:pPr>
        <w:pStyle w:val="a4"/>
        <w:rPr>
          <w:sz w:val="28"/>
        </w:rPr>
      </w:pPr>
    </w:p>
    <w:p w14:paraId="0ACFB8F6" w14:textId="77777777" w:rsidR="00AE3C09" w:rsidRPr="00AA76CA" w:rsidRDefault="00AE3C09" w:rsidP="00AA76CA">
      <w:pPr>
        <w:pStyle w:val="a4"/>
        <w:rPr>
          <w:sz w:val="28"/>
        </w:rPr>
      </w:pPr>
    </w:p>
    <w:p w14:paraId="5DF77235" w14:textId="4BAC25CA" w:rsidR="00BB04B5" w:rsidRPr="00922982" w:rsidRDefault="00AE3C09" w:rsidP="00922982">
      <w:pPr>
        <w:pStyle w:val="a4"/>
        <w:rPr>
          <w:sz w:val="28"/>
        </w:rPr>
      </w:pPr>
      <w:r w:rsidRPr="00922982">
        <w:rPr>
          <w:rFonts w:hint="eastAsia"/>
          <w:sz w:val="28"/>
        </w:rPr>
        <w:t>需方：</w:t>
      </w:r>
      <w:r w:rsidR="00BB04B5" w:rsidRPr="00922982">
        <w:rPr>
          <w:rFonts w:hint="eastAsia"/>
          <w:sz w:val="28"/>
        </w:rPr>
        <w:t>中国工程物理研究院</w:t>
      </w:r>
      <w:r w:rsidR="00BB04B5" w:rsidRPr="00922982">
        <w:rPr>
          <w:rFonts w:hint="eastAsia"/>
          <w:sz w:val="28"/>
        </w:rPr>
        <w:t xml:space="preserve">             </w:t>
      </w:r>
      <w:r w:rsidR="00BB04B5" w:rsidRPr="00922982">
        <w:rPr>
          <w:rFonts w:hint="eastAsia"/>
          <w:sz w:val="28"/>
        </w:rPr>
        <w:t>供方：</w:t>
      </w:r>
      <w:r w:rsidR="00693795" w:rsidRPr="00693795">
        <w:rPr>
          <w:rFonts w:hint="eastAsia"/>
          <w:sz w:val="28"/>
        </w:rPr>
        <w:t>北京北</w:t>
      </w:r>
      <w:proofErr w:type="gramStart"/>
      <w:r w:rsidR="00693795" w:rsidRPr="00693795">
        <w:rPr>
          <w:rFonts w:hint="eastAsia"/>
          <w:sz w:val="28"/>
        </w:rPr>
        <w:t>科烁普科技</w:t>
      </w:r>
      <w:proofErr w:type="gramEnd"/>
    </w:p>
    <w:p w14:paraId="78E547F9" w14:textId="2632A667" w:rsidR="00AE3C09" w:rsidRPr="00922982" w:rsidRDefault="00922982" w:rsidP="00922982">
      <w:pPr>
        <w:pStyle w:val="a4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</w:t>
      </w:r>
      <w:r w:rsidR="00BB04B5" w:rsidRPr="00922982">
        <w:rPr>
          <w:rFonts w:hint="eastAsia"/>
          <w:sz w:val="28"/>
        </w:rPr>
        <w:t>电子工程研究所</w:t>
      </w:r>
      <w:r w:rsidR="00AE3C09" w:rsidRPr="00922982">
        <w:rPr>
          <w:rFonts w:hint="eastAsia"/>
          <w:sz w:val="28"/>
        </w:rPr>
        <w:t xml:space="preserve">           </w:t>
      </w:r>
      <w:r>
        <w:rPr>
          <w:sz w:val="28"/>
        </w:rPr>
        <w:t xml:space="preserve">        </w:t>
      </w:r>
      <w:r w:rsidR="00693795" w:rsidRPr="00693795">
        <w:rPr>
          <w:rFonts w:hint="eastAsia"/>
          <w:sz w:val="28"/>
        </w:rPr>
        <w:t>有限公司</w:t>
      </w:r>
    </w:p>
    <w:p w14:paraId="0F070ACE" w14:textId="77777777" w:rsidR="00AE3C09" w:rsidRPr="00922982" w:rsidRDefault="00AE3C09" w:rsidP="00922982">
      <w:pPr>
        <w:pStyle w:val="a4"/>
        <w:rPr>
          <w:sz w:val="28"/>
        </w:rPr>
      </w:pPr>
    </w:p>
    <w:p w14:paraId="1C363151" w14:textId="77777777" w:rsidR="00AE3C09" w:rsidRPr="00922982" w:rsidRDefault="00AE3C09" w:rsidP="00922982">
      <w:pPr>
        <w:pStyle w:val="a4"/>
        <w:rPr>
          <w:sz w:val="28"/>
        </w:rPr>
      </w:pPr>
      <w:r w:rsidRPr="00922982">
        <w:rPr>
          <w:rFonts w:hint="eastAsia"/>
          <w:sz w:val="28"/>
        </w:rPr>
        <w:t xml:space="preserve">         </w:t>
      </w:r>
      <w:r w:rsidRPr="00922982">
        <w:rPr>
          <w:rFonts w:hint="eastAsia"/>
          <w:sz w:val="28"/>
        </w:rPr>
        <w:t>（加盖公章）</w:t>
      </w:r>
      <w:r w:rsidRPr="00922982">
        <w:rPr>
          <w:rFonts w:hint="eastAsia"/>
          <w:sz w:val="28"/>
        </w:rPr>
        <w:t xml:space="preserve">                         </w:t>
      </w:r>
      <w:r w:rsidRPr="00922982">
        <w:rPr>
          <w:rFonts w:hint="eastAsia"/>
          <w:sz w:val="28"/>
        </w:rPr>
        <w:t>（加盖公章）</w:t>
      </w:r>
    </w:p>
    <w:p w14:paraId="660EB7E8" w14:textId="77777777" w:rsidR="00AE3C09" w:rsidRPr="00922982" w:rsidRDefault="00AE3C09" w:rsidP="00922982">
      <w:pPr>
        <w:pStyle w:val="a4"/>
        <w:rPr>
          <w:sz w:val="28"/>
        </w:rPr>
      </w:pPr>
    </w:p>
    <w:p w14:paraId="5DB2240F" w14:textId="671ED86F" w:rsidR="00AE3C09" w:rsidRPr="00922982" w:rsidRDefault="00AE3C09" w:rsidP="00922982">
      <w:pPr>
        <w:pStyle w:val="a4"/>
        <w:rPr>
          <w:sz w:val="28"/>
        </w:rPr>
      </w:pPr>
      <w:r w:rsidRPr="00922982">
        <w:rPr>
          <w:rFonts w:hint="eastAsia"/>
          <w:sz w:val="28"/>
        </w:rPr>
        <w:t>编</w:t>
      </w:r>
      <w:r w:rsidRPr="00922982">
        <w:rPr>
          <w:rFonts w:hint="eastAsia"/>
          <w:sz w:val="28"/>
        </w:rPr>
        <w:t xml:space="preserve">    </w:t>
      </w:r>
      <w:r w:rsidRPr="00922982">
        <w:rPr>
          <w:rFonts w:hint="eastAsia"/>
          <w:sz w:val="28"/>
        </w:rPr>
        <w:t>制：</w:t>
      </w:r>
      <w:r w:rsidRPr="00922982">
        <w:rPr>
          <w:rFonts w:hint="eastAsia"/>
          <w:sz w:val="28"/>
          <w:u w:val="single"/>
        </w:rPr>
        <w:t xml:space="preserve">  </w:t>
      </w:r>
      <w:r w:rsidR="00B94C36">
        <w:rPr>
          <w:sz w:val="28"/>
          <w:u w:val="single"/>
        </w:rPr>
        <w:t xml:space="preserve">      </w:t>
      </w:r>
      <w:r w:rsidRPr="00922982">
        <w:rPr>
          <w:rFonts w:hint="eastAsia"/>
          <w:sz w:val="28"/>
          <w:u w:val="single"/>
        </w:rPr>
        <w:t xml:space="preserve">      </w:t>
      </w:r>
      <w:r w:rsidRPr="00922982">
        <w:rPr>
          <w:rFonts w:hint="eastAsia"/>
          <w:sz w:val="28"/>
        </w:rPr>
        <w:t xml:space="preserve">             </w:t>
      </w:r>
      <w:r w:rsidRPr="00922982">
        <w:rPr>
          <w:rFonts w:hint="eastAsia"/>
          <w:sz w:val="28"/>
        </w:rPr>
        <w:t>编</w:t>
      </w:r>
      <w:r w:rsidRPr="00922982">
        <w:rPr>
          <w:rFonts w:hint="eastAsia"/>
          <w:sz w:val="28"/>
        </w:rPr>
        <w:t xml:space="preserve">    </w:t>
      </w:r>
      <w:r w:rsidRPr="00922982">
        <w:rPr>
          <w:rFonts w:hint="eastAsia"/>
          <w:sz w:val="28"/>
        </w:rPr>
        <w:t>制：</w:t>
      </w:r>
      <w:r w:rsidRPr="00922982">
        <w:rPr>
          <w:rFonts w:hint="eastAsia"/>
          <w:sz w:val="28"/>
          <w:u w:val="single"/>
        </w:rPr>
        <w:t xml:space="preserve">              </w:t>
      </w:r>
    </w:p>
    <w:p w14:paraId="161E390E" w14:textId="77777777" w:rsidR="00AE3C09" w:rsidRPr="00922982" w:rsidRDefault="00AE3C09" w:rsidP="00922982">
      <w:pPr>
        <w:pStyle w:val="a4"/>
        <w:rPr>
          <w:sz w:val="28"/>
        </w:rPr>
      </w:pPr>
    </w:p>
    <w:p w14:paraId="207F8D41" w14:textId="77777777" w:rsidR="00AE3C09" w:rsidRPr="00922982" w:rsidRDefault="00AE3C09" w:rsidP="00922982">
      <w:pPr>
        <w:pStyle w:val="a4"/>
        <w:rPr>
          <w:sz w:val="28"/>
        </w:rPr>
      </w:pPr>
      <w:r w:rsidRPr="00922982">
        <w:rPr>
          <w:rFonts w:hint="eastAsia"/>
          <w:sz w:val="28"/>
        </w:rPr>
        <w:t>审</w:t>
      </w:r>
      <w:r w:rsidRPr="00922982">
        <w:rPr>
          <w:rFonts w:hint="eastAsia"/>
          <w:sz w:val="28"/>
        </w:rPr>
        <w:t xml:space="preserve">    </w:t>
      </w:r>
      <w:r w:rsidRPr="00922982">
        <w:rPr>
          <w:rFonts w:hint="eastAsia"/>
          <w:sz w:val="28"/>
        </w:rPr>
        <w:t>核：</w:t>
      </w:r>
      <w:r w:rsidRPr="00922982">
        <w:rPr>
          <w:rFonts w:hint="eastAsia"/>
          <w:sz w:val="28"/>
          <w:u w:val="single"/>
        </w:rPr>
        <w:t xml:space="preserve">              </w:t>
      </w:r>
    </w:p>
    <w:p w14:paraId="585AAECF" w14:textId="77777777" w:rsidR="00AE3C09" w:rsidRPr="00922982" w:rsidRDefault="00AE3C09" w:rsidP="00922982">
      <w:pPr>
        <w:pStyle w:val="a4"/>
        <w:rPr>
          <w:sz w:val="28"/>
        </w:rPr>
      </w:pPr>
      <w:r w:rsidRPr="00922982">
        <w:rPr>
          <w:rFonts w:hint="eastAsia"/>
          <w:sz w:val="28"/>
        </w:rPr>
        <w:t xml:space="preserve">                                     </w:t>
      </w:r>
      <w:r w:rsidRPr="00922982">
        <w:rPr>
          <w:rFonts w:hint="eastAsia"/>
          <w:sz w:val="28"/>
        </w:rPr>
        <w:t>审</w:t>
      </w:r>
      <w:r w:rsidRPr="00922982">
        <w:rPr>
          <w:rFonts w:hint="eastAsia"/>
          <w:sz w:val="28"/>
        </w:rPr>
        <w:t xml:space="preserve">    </w:t>
      </w:r>
      <w:r w:rsidRPr="00922982">
        <w:rPr>
          <w:rFonts w:hint="eastAsia"/>
          <w:sz w:val="28"/>
        </w:rPr>
        <w:t>核：</w:t>
      </w:r>
      <w:r w:rsidRPr="00922982">
        <w:rPr>
          <w:rFonts w:hint="eastAsia"/>
          <w:sz w:val="28"/>
          <w:u w:val="single"/>
        </w:rPr>
        <w:t xml:space="preserve">              </w:t>
      </w:r>
    </w:p>
    <w:p w14:paraId="29F11DE2" w14:textId="77777777" w:rsidR="00AE3C09" w:rsidRPr="00922982" w:rsidRDefault="00AE3C09" w:rsidP="00922982">
      <w:pPr>
        <w:pStyle w:val="a4"/>
        <w:rPr>
          <w:sz w:val="28"/>
        </w:rPr>
      </w:pPr>
      <w:r w:rsidRPr="00922982">
        <w:rPr>
          <w:rFonts w:hint="eastAsia"/>
          <w:sz w:val="28"/>
        </w:rPr>
        <w:t>会</w:t>
      </w:r>
      <w:r w:rsidRPr="00922982">
        <w:rPr>
          <w:rFonts w:hint="eastAsia"/>
          <w:sz w:val="28"/>
        </w:rPr>
        <w:t xml:space="preserve">    </w:t>
      </w:r>
      <w:r w:rsidRPr="00922982">
        <w:rPr>
          <w:rFonts w:hint="eastAsia"/>
          <w:sz w:val="28"/>
        </w:rPr>
        <w:t>签：</w:t>
      </w:r>
      <w:r w:rsidRPr="00922982">
        <w:rPr>
          <w:rFonts w:hint="eastAsia"/>
          <w:sz w:val="28"/>
          <w:u w:val="single"/>
        </w:rPr>
        <w:t xml:space="preserve">              </w:t>
      </w:r>
    </w:p>
    <w:p w14:paraId="2214230C" w14:textId="77777777" w:rsidR="00E403C5" w:rsidRPr="00922982" w:rsidRDefault="00E403C5" w:rsidP="00922982">
      <w:pPr>
        <w:pStyle w:val="a4"/>
        <w:rPr>
          <w:sz w:val="28"/>
        </w:rPr>
      </w:pPr>
    </w:p>
    <w:p w14:paraId="799142D2" w14:textId="77777777" w:rsidR="00AE3C09" w:rsidRPr="00922982" w:rsidRDefault="00AE3C09" w:rsidP="00922982">
      <w:pPr>
        <w:pStyle w:val="a4"/>
        <w:rPr>
          <w:sz w:val="28"/>
        </w:rPr>
      </w:pPr>
    </w:p>
    <w:p w14:paraId="54BD6CB9" w14:textId="77777777" w:rsidR="00E403C5" w:rsidRPr="00922982" w:rsidRDefault="00E403C5" w:rsidP="00922982">
      <w:pPr>
        <w:pStyle w:val="a4"/>
        <w:rPr>
          <w:sz w:val="28"/>
        </w:rPr>
      </w:pPr>
    </w:p>
    <w:p w14:paraId="0200C78F" w14:textId="77777777" w:rsidR="00AE3C09" w:rsidRPr="00922982" w:rsidRDefault="00AE3C09" w:rsidP="00922982">
      <w:pPr>
        <w:pStyle w:val="a4"/>
        <w:rPr>
          <w:sz w:val="28"/>
        </w:rPr>
      </w:pPr>
      <w:r w:rsidRPr="00922982">
        <w:rPr>
          <w:rFonts w:hint="eastAsia"/>
          <w:sz w:val="28"/>
        </w:rPr>
        <w:t>批</w:t>
      </w:r>
      <w:r w:rsidRPr="00922982">
        <w:rPr>
          <w:rFonts w:hint="eastAsia"/>
          <w:sz w:val="28"/>
        </w:rPr>
        <w:t xml:space="preserve">    </w:t>
      </w:r>
      <w:r w:rsidRPr="00922982">
        <w:rPr>
          <w:rFonts w:hint="eastAsia"/>
          <w:sz w:val="28"/>
        </w:rPr>
        <w:t>准：</w:t>
      </w:r>
      <w:r w:rsidRPr="00922982">
        <w:rPr>
          <w:rFonts w:hint="eastAsia"/>
          <w:sz w:val="28"/>
          <w:u w:val="single"/>
        </w:rPr>
        <w:t xml:space="preserve">              </w:t>
      </w:r>
      <w:r w:rsidR="00922982" w:rsidRPr="00922982">
        <w:rPr>
          <w:sz w:val="28"/>
        </w:rPr>
        <w:t xml:space="preserve"> </w:t>
      </w:r>
      <w:r w:rsidRPr="00922982">
        <w:rPr>
          <w:rFonts w:hint="eastAsia"/>
          <w:sz w:val="28"/>
        </w:rPr>
        <w:t xml:space="preserve">     </w:t>
      </w:r>
      <w:r w:rsidRPr="00922982">
        <w:rPr>
          <w:rFonts w:hint="eastAsia"/>
          <w:sz w:val="28"/>
        </w:rPr>
        <w:t xml:space="preserve">　</w:t>
      </w:r>
      <w:r w:rsidRPr="00922982">
        <w:rPr>
          <w:rFonts w:hint="eastAsia"/>
          <w:sz w:val="28"/>
        </w:rPr>
        <w:t xml:space="preserve">     </w:t>
      </w:r>
      <w:r w:rsidRPr="00922982">
        <w:rPr>
          <w:rFonts w:hint="eastAsia"/>
          <w:sz w:val="28"/>
        </w:rPr>
        <w:t>批</w:t>
      </w:r>
      <w:r w:rsidRPr="00922982">
        <w:rPr>
          <w:rFonts w:hint="eastAsia"/>
          <w:sz w:val="28"/>
        </w:rPr>
        <w:t xml:space="preserve">    </w:t>
      </w:r>
      <w:r w:rsidRPr="00922982">
        <w:rPr>
          <w:rFonts w:hint="eastAsia"/>
          <w:sz w:val="28"/>
        </w:rPr>
        <w:t>准：</w:t>
      </w:r>
      <w:r w:rsidRPr="00922982">
        <w:rPr>
          <w:rFonts w:hint="eastAsia"/>
          <w:sz w:val="28"/>
          <w:u w:val="single"/>
        </w:rPr>
        <w:t xml:space="preserve">              </w:t>
      </w:r>
    </w:p>
    <w:p w14:paraId="72F45DF6" w14:textId="77777777" w:rsidR="00AE3C09" w:rsidRPr="00AA76CA" w:rsidRDefault="00AE3C09" w:rsidP="00AA76CA">
      <w:pPr>
        <w:pStyle w:val="1"/>
      </w:pPr>
      <w:r w:rsidRPr="00AA76CA">
        <w:rPr>
          <w:rFonts w:hint="eastAsia"/>
        </w:rPr>
        <w:lastRenderedPageBreak/>
        <w:t>概述</w:t>
      </w:r>
    </w:p>
    <w:p w14:paraId="23C59C3C" w14:textId="405ADE07" w:rsidR="008272E7" w:rsidRPr="00C659B1" w:rsidRDefault="008F41BD" w:rsidP="008272E7">
      <w:pPr>
        <w:pStyle w:val="af1"/>
        <w:ind w:firstLine="560"/>
      </w:pPr>
      <w:r>
        <w:rPr>
          <w:rFonts w:hint="eastAsia"/>
        </w:rPr>
        <w:t>信号处理卡用于实现通信基带信号的数字并行处理、系统工作流程控制等功能，其核心处理芯片为现场可编程逻辑门阵列（F</w:t>
      </w:r>
      <w:r>
        <w:t>PGA</w:t>
      </w:r>
      <w:r>
        <w:rPr>
          <w:rFonts w:hint="eastAsia"/>
        </w:rPr>
        <w:t>）芯片。</w:t>
      </w:r>
      <w:r w:rsidR="004B4AEE">
        <w:rPr>
          <w:rFonts w:hint="eastAsia"/>
        </w:rPr>
        <w:t>万兆</w:t>
      </w:r>
      <w:r w:rsidR="004F5BA1">
        <w:rPr>
          <w:rFonts w:hint="eastAsia"/>
        </w:rPr>
        <w:t>以太</w:t>
      </w:r>
      <w:r w:rsidR="004B4AEE">
        <w:rPr>
          <w:rFonts w:hint="eastAsia"/>
        </w:rPr>
        <w:t>网子卡</w:t>
      </w:r>
      <w:r w:rsidR="004F5BA1">
        <w:rPr>
          <w:rFonts w:hint="eastAsia"/>
        </w:rPr>
        <w:t>（以下简称“万兆网子卡”）</w:t>
      </w:r>
      <w:r w:rsidR="004B4AEE">
        <w:rPr>
          <w:rFonts w:hint="eastAsia"/>
        </w:rPr>
        <w:t>用于实现信号处理卡与外部设备的大</w:t>
      </w:r>
      <w:r w:rsidR="000E347E">
        <w:rPr>
          <w:rFonts w:hint="eastAsia"/>
        </w:rPr>
        <w:t>带宽</w:t>
      </w:r>
      <w:r w:rsidR="004B4AEE">
        <w:rPr>
          <w:rFonts w:hint="eastAsia"/>
        </w:rPr>
        <w:t>数据交换。</w:t>
      </w:r>
    </w:p>
    <w:p w14:paraId="6F07698F" w14:textId="77777777" w:rsidR="00AE3C09" w:rsidRPr="00945640" w:rsidRDefault="00AE3C09" w:rsidP="00AA76CA">
      <w:pPr>
        <w:pStyle w:val="1"/>
      </w:pPr>
      <w:r w:rsidRPr="00945640">
        <w:rPr>
          <w:rFonts w:hint="eastAsia"/>
        </w:rPr>
        <w:t>适用范围</w:t>
      </w:r>
    </w:p>
    <w:p w14:paraId="0A6982E5" w14:textId="78F7BB52" w:rsidR="001C6499" w:rsidRPr="008272E7" w:rsidRDefault="001C6499" w:rsidP="008272E7">
      <w:pPr>
        <w:pStyle w:val="af1"/>
        <w:ind w:firstLine="560"/>
      </w:pPr>
      <w:r w:rsidRPr="008272E7">
        <w:rPr>
          <w:rFonts w:hint="eastAsia"/>
        </w:rPr>
        <w:t>本协议规定了</w:t>
      </w:r>
      <w:r w:rsidR="008F41BD">
        <w:rPr>
          <w:rFonts w:hint="eastAsia"/>
        </w:rPr>
        <w:t>信号处理卡</w:t>
      </w:r>
      <w:r w:rsidR="005704FC">
        <w:rPr>
          <w:rFonts w:hint="eastAsia"/>
        </w:rPr>
        <w:t>及万兆网子卡</w:t>
      </w:r>
      <w:r w:rsidRPr="008272E7">
        <w:rPr>
          <w:rFonts w:hint="eastAsia"/>
        </w:rPr>
        <w:t>在研制、生产、检验、验收、包装运输及售后服务期等环节的技术要求，适用于</w:t>
      </w:r>
      <w:r w:rsidR="008F41BD">
        <w:rPr>
          <w:rFonts w:hint="eastAsia"/>
        </w:rPr>
        <w:t>信号处理卡</w:t>
      </w:r>
      <w:r w:rsidR="005704FC">
        <w:rPr>
          <w:rFonts w:hint="eastAsia"/>
        </w:rPr>
        <w:t>及万兆网子卡</w:t>
      </w:r>
      <w:r w:rsidRPr="008272E7">
        <w:rPr>
          <w:rFonts w:hint="eastAsia"/>
        </w:rPr>
        <w:t>研制、交付及售后服务全过程。</w:t>
      </w:r>
    </w:p>
    <w:p w14:paraId="0CCF4D0F" w14:textId="77777777" w:rsidR="00AE3C09" w:rsidRPr="00945640" w:rsidRDefault="00AE3C09" w:rsidP="00AA76CA">
      <w:pPr>
        <w:pStyle w:val="1"/>
      </w:pPr>
      <w:r w:rsidRPr="00945640">
        <w:rPr>
          <w:rFonts w:hint="eastAsia"/>
        </w:rPr>
        <w:t>引用文件</w:t>
      </w:r>
    </w:p>
    <w:p w14:paraId="07CBDEF7" w14:textId="77777777" w:rsidR="002D77B3" w:rsidRPr="00A55A5F" w:rsidRDefault="002D77B3" w:rsidP="008272E7">
      <w:pPr>
        <w:pStyle w:val="af1"/>
        <w:ind w:firstLine="560"/>
      </w:pPr>
      <w:r w:rsidRPr="00A55A5F">
        <w:rPr>
          <w:rFonts w:hint="eastAsia"/>
        </w:rPr>
        <w:t>下列文件中的有关条款通过引用而成为本技术协议的条款。</w:t>
      </w:r>
      <w:proofErr w:type="gramStart"/>
      <w:r w:rsidRPr="00A55A5F">
        <w:rPr>
          <w:rFonts w:hint="eastAsia"/>
        </w:rPr>
        <w:t>凡注日期</w:t>
      </w:r>
      <w:proofErr w:type="gramEnd"/>
      <w:r w:rsidRPr="00A55A5F">
        <w:rPr>
          <w:rFonts w:hint="eastAsia"/>
        </w:rPr>
        <w:t>或版次的引用文件，其后的任何修改单（不包括勘误的内容）或修订版本都不适合于本技术协议，但提倡使用本技术协议的各方探讨使用其最新版本的可能性。凡不注日期或版次的引用文件，其</w:t>
      </w:r>
      <w:r w:rsidRPr="006B6053">
        <w:rPr>
          <w:rFonts w:hint="eastAsia"/>
        </w:rPr>
        <w:t>最新版本适用于本技术协议。</w:t>
      </w:r>
    </w:p>
    <w:p w14:paraId="33356B25" w14:textId="77777777" w:rsidR="002D77B3" w:rsidRDefault="008F41BD" w:rsidP="008272E7">
      <w:pPr>
        <w:pStyle w:val="a"/>
      </w:pPr>
      <w:r>
        <w:t xml:space="preserve">ANSI/VITA 46.0 VPX </w:t>
      </w:r>
      <w:r>
        <w:rPr>
          <w:rFonts w:hint="eastAsia"/>
        </w:rPr>
        <w:t>Baseline</w:t>
      </w:r>
      <w:r>
        <w:t xml:space="preserve"> Standard</w:t>
      </w:r>
      <w:r w:rsidR="002D77B3" w:rsidRPr="00A55A5F">
        <w:rPr>
          <w:rFonts w:hint="eastAsia"/>
        </w:rPr>
        <w:t>；</w:t>
      </w:r>
    </w:p>
    <w:p w14:paraId="235C33E0" w14:textId="77777777" w:rsidR="006B6053" w:rsidRPr="00531A8A" w:rsidRDefault="008F41BD" w:rsidP="00531A8A">
      <w:pPr>
        <w:pStyle w:val="a"/>
      </w:pPr>
      <w:r>
        <w:t xml:space="preserve">ANSI/VITA 57.1 FPGA </w:t>
      </w:r>
      <w:r>
        <w:rPr>
          <w:rFonts w:hint="eastAsia"/>
        </w:rPr>
        <w:t>M</w:t>
      </w:r>
      <w:r>
        <w:t>ezzanine Card (FMC) Standard</w:t>
      </w:r>
      <w:r>
        <w:rPr>
          <w:rFonts w:hint="eastAsia"/>
        </w:rPr>
        <w:t>；</w:t>
      </w:r>
    </w:p>
    <w:p w14:paraId="233ECC27" w14:textId="51D5F54C" w:rsidR="0049250F" w:rsidRDefault="005E110C" w:rsidP="00531A8A">
      <w:pPr>
        <w:pStyle w:val="a"/>
      </w:pPr>
      <w:r>
        <w:t xml:space="preserve">ANSI/VITA </w:t>
      </w:r>
      <w:r>
        <w:rPr>
          <w:rFonts w:hint="eastAsia"/>
        </w:rPr>
        <w:t>65</w:t>
      </w:r>
      <w:r>
        <w:t xml:space="preserve"> </w:t>
      </w:r>
      <w:proofErr w:type="spellStart"/>
      <w:r>
        <w:rPr>
          <w:rFonts w:hint="eastAsia"/>
        </w:rPr>
        <w:t>Open</w:t>
      </w:r>
      <w:r>
        <w:t>VPX</w:t>
      </w:r>
      <w:proofErr w:type="spellEnd"/>
      <w:r>
        <w:rPr>
          <w:rFonts w:hint="eastAsia"/>
        </w:rPr>
        <w:t>™</w:t>
      </w:r>
      <w:r>
        <w:t xml:space="preserve"> System Specification</w:t>
      </w:r>
      <w:r w:rsidR="008A776E">
        <w:rPr>
          <w:rFonts w:hint="eastAsia"/>
        </w:rPr>
        <w:t>；</w:t>
      </w:r>
    </w:p>
    <w:p w14:paraId="18305049" w14:textId="6DA3DC1A" w:rsidR="007454A7" w:rsidRDefault="007454A7" w:rsidP="00531A8A">
      <w:pPr>
        <w:pStyle w:val="a"/>
      </w:pPr>
      <w:r w:rsidRPr="007454A7">
        <w:t>IEEE Std 802.3™-2015 IEEE Standard for Ethernet</w:t>
      </w:r>
      <w:r>
        <w:rPr>
          <w:rFonts w:hint="eastAsia"/>
        </w:rPr>
        <w:t>；</w:t>
      </w:r>
    </w:p>
    <w:p w14:paraId="1FE13FAA" w14:textId="5B475702" w:rsidR="008A776E" w:rsidRDefault="008A776E" w:rsidP="00531A8A">
      <w:pPr>
        <w:pStyle w:val="a"/>
      </w:pPr>
      <w:r w:rsidRPr="008A776E">
        <w:rPr>
          <w:rFonts w:hint="eastAsia"/>
        </w:rPr>
        <w:t>GJB 150.16A-2009 军用装备实验室环境试验方法</w:t>
      </w:r>
      <w:r>
        <w:rPr>
          <w:rFonts w:hint="eastAsia"/>
        </w:rPr>
        <w:t>：</w:t>
      </w:r>
      <w:r w:rsidRPr="008A776E">
        <w:rPr>
          <w:rFonts w:hint="eastAsia"/>
        </w:rPr>
        <w:t>振动试验</w:t>
      </w:r>
      <w:r w:rsidR="00CC6E69">
        <w:rPr>
          <w:rFonts w:hint="eastAsia"/>
        </w:rPr>
        <w:t>；</w:t>
      </w:r>
    </w:p>
    <w:p w14:paraId="5AE1D5A5" w14:textId="45D9DBE7" w:rsidR="00CC6E69" w:rsidRPr="00A55A5F" w:rsidRDefault="00CC6E69" w:rsidP="00531A8A">
      <w:pPr>
        <w:pStyle w:val="a"/>
      </w:pPr>
      <w:r w:rsidRPr="00CC6E69">
        <w:rPr>
          <w:rFonts w:hint="eastAsia"/>
        </w:rPr>
        <w:t>GJB 150.16-1986 军用设备环境试验方法</w:t>
      </w:r>
      <w:r>
        <w:rPr>
          <w:rFonts w:hint="eastAsia"/>
        </w:rPr>
        <w:t>：</w:t>
      </w:r>
      <w:r w:rsidRPr="00CC6E69">
        <w:rPr>
          <w:rFonts w:hint="eastAsia"/>
        </w:rPr>
        <w:t>振动试验</w:t>
      </w:r>
      <w:r w:rsidR="007454A7">
        <w:rPr>
          <w:rFonts w:hint="eastAsia"/>
        </w:rPr>
        <w:t>。</w:t>
      </w:r>
    </w:p>
    <w:p w14:paraId="3B2ABB5A" w14:textId="77777777" w:rsidR="00AE3C09" w:rsidRPr="00945640" w:rsidRDefault="00AE3C09" w:rsidP="00813719">
      <w:pPr>
        <w:pStyle w:val="1"/>
      </w:pPr>
      <w:r w:rsidRPr="00945640">
        <w:rPr>
          <w:rFonts w:hint="eastAsia"/>
        </w:rPr>
        <w:t>技术要求</w:t>
      </w:r>
    </w:p>
    <w:p w14:paraId="71623499" w14:textId="496797D8" w:rsidR="00E87EC0" w:rsidRDefault="00AE3C09" w:rsidP="00AA76CA">
      <w:pPr>
        <w:pStyle w:val="20"/>
      </w:pPr>
      <w:r w:rsidRPr="00AA76CA">
        <w:rPr>
          <w:rFonts w:hint="eastAsia"/>
        </w:rPr>
        <w:t>产品</w:t>
      </w:r>
      <w:r w:rsidR="00E87EC0" w:rsidRPr="00AA76CA">
        <w:rPr>
          <w:rFonts w:hint="eastAsia"/>
        </w:rPr>
        <w:t>主要功能</w:t>
      </w:r>
    </w:p>
    <w:p w14:paraId="26391B8D" w14:textId="0BE4FC37" w:rsidR="005704FC" w:rsidRPr="005704FC" w:rsidRDefault="005704FC" w:rsidP="005704FC">
      <w:pPr>
        <w:pStyle w:val="3"/>
      </w:pPr>
      <w:r>
        <w:rPr>
          <w:rFonts w:hint="eastAsia"/>
        </w:rPr>
        <w:t>信号处理卡</w:t>
      </w:r>
    </w:p>
    <w:p w14:paraId="5F88C7AB" w14:textId="1640B5E8" w:rsidR="00500CD5" w:rsidRDefault="00864D30" w:rsidP="008272E7">
      <w:pPr>
        <w:pStyle w:val="af1"/>
        <w:ind w:firstLine="560"/>
      </w:pPr>
      <w:r>
        <w:rPr>
          <w:rFonts w:hint="eastAsia"/>
        </w:rPr>
        <w:t>信号处理卡</w:t>
      </w:r>
      <w:r w:rsidR="003E7BDD">
        <w:rPr>
          <w:rFonts w:hint="eastAsia"/>
        </w:rPr>
        <w:t>应包含一片美国Xilinx公司的X</w:t>
      </w:r>
      <w:r w:rsidR="003E7BDD">
        <w:t>CKU115</w:t>
      </w:r>
      <w:r w:rsidR="003E7BDD">
        <w:rPr>
          <w:rFonts w:hint="eastAsia"/>
        </w:rPr>
        <w:t>或以上级别的通用型F</w:t>
      </w:r>
      <w:r w:rsidR="003E7BDD">
        <w:t>PGA</w:t>
      </w:r>
      <w:r w:rsidR="003E7BDD">
        <w:rPr>
          <w:rFonts w:hint="eastAsia"/>
        </w:rPr>
        <w:t>芯片，以及一片X</w:t>
      </w:r>
      <w:r w:rsidR="003E7BDD">
        <w:t>C7Z100</w:t>
      </w:r>
      <w:r w:rsidR="003E7BDD">
        <w:rPr>
          <w:rFonts w:hint="eastAsia"/>
        </w:rPr>
        <w:t>或以上级别的</w:t>
      </w:r>
      <w:proofErr w:type="spellStart"/>
      <w:r w:rsidR="003E7BDD">
        <w:rPr>
          <w:rFonts w:hint="eastAsia"/>
        </w:rPr>
        <w:t>Zync</w:t>
      </w:r>
      <w:proofErr w:type="spellEnd"/>
      <w:r w:rsidR="003E7BDD">
        <w:rPr>
          <w:rFonts w:hint="eastAsia"/>
        </w:rPr>
        <w:t>系列F</w:t>
      </w:r>
      <w:r w:rsidR="003E7BDD">
        <w:t>PGA</w:t>
      </w:r>
      <w:r w:rsidR="003E7BDD">
        <w:rPr>
          <w:rFonts w:hint="eastAsia"/>
        </w:rPr>
        <w:lastRenderedPageBreak/>
        <w:t>芯片。两片芯片均为工业级-2或-3等级。</w:t>
      </w:r>
    </w:p>
    <w:p w14:paraId="1D60CF27" w14:textId="3145814F" w:rsidR="00DE2401" w:rsidRDefault="00864D30" w:rsidP="008272E7">
      <w:pPr>
        <w:pStyle w:val="af1"/>
        <w:ind w:firstLine="560"/>
      </w:pPr>
      <w:r>
        <w:rPr>
          <w:rFonts w:hint="eastAsia"/>
        </w:rPr>
        <w:t>信号处理卡</w:t>
      </w:r>
      <w:r w:rsidR="00DE2401">
        <w:rPr>
          <w:rFonts w:hint="eastAsia"/>
        </w:rPr>
        <w:t>应包含三个标准F</w:t>
      </w:r>
      <w:r w:rsidR="00DE2401">
        <w:t>MC</w:t>
      </w:r>
      <w:r w:rsidR="00DE2401">
        <w:rPr>
          <w:rFonts w:hint="eastAsia"/>
        </w:rPr>
        <w:t>插槽。</w:t>
      </w:r>
    </w:p>
    <w:p w14:paraId="698388AE" w14:textId="17C01958" w:rsidR="00205D24" w:rsidRDefault="00864D30" w:rsidP="008272E7">
      <w:pPr>
        <w:pStyle w:val="af1"/>
        <w:ind w:firstLine="560"/>
      </w:pPr>
      <w:r>
        <w:rPr>
          <w:rFonts w:hint="eastAsia"/>
        </w:rPr>
        <w:t>信号处理卡</w:t>
      </w:r>
      <w:r w:rsidR="00205D24">
        <w:rPr>
          <w:rFonts w:hint="eastAsia"/>
        </w:rPr>
        <w:t>应设计不少于</w:t>
      </w:r>
      <w:del w:id="0" w:author="吴秋宇" w:date="2019-12-06T09:29:00Z">
        <w:r w:rsidR="00205D24" w:rsidDel="009E4CDA">
          <w:rPr>
            <w:rFonts w:hint="eastAsia"/>
          </w:rPr>
          <w:delText>8</w:delText>
        </w:r>
      </w:del>
      <w:ins w:id="1" w:author="吴秋宇" w:date="2019-12-06T09:29:00Z">
        <w:r w:rsidR="009E4CDA">
          <w:t>10</w:t>
        </w:r>
      </w:ins>
      <w:r w:rsidR="00205D24">
        <w:rPr>
          <w:rFonts w:hint="eastAsia"/>
        </w:rPr>
        <w:t>个用于测试的表贴L</w:t>
      </w:r>
      <w:r w:rsidR="00205D24">
        <w:t>ED</w:t>
      </w:r>
      <w:r w:rsidR="00205D24">
        <w:rPr>
          <w:rFonts w:hint="eastAsia"/>
        </w:rPr>
        <w:t>。</w:t>
      </w:r>
    </w:p>
    <w:p w14:paraId="25F7D174" w14:textId="7B09F0C0" w:rsidR="008272E7" w:rsidRDefault="00500CD5" w:rsidP="008272E7">
      <w:pPr>
        <w:pStyle w:val="af1"/>
        <w:ind w:firstLine="560"/>
      </w:pPr>
      <w:r>
        <w:rPr>
          <w:rFonts w:hint="eastAsia"/>
        </w:rPr>
        <w:t>信号线互连要求参考</w:t>
      </w:r>
      <w:r w:rsidR="007425AD">
        <w:fldChar w:fldCharType="begin"/>
      </w:r>
      <w:r w:rsidR="007425AD">
        <w:instrText xml:space="preserve"> </w:instrText>
      </w:r>
      <w:r w:rsidR="007425AD">
        <w:rPr>
          <w:rFonts w:hint="eastAsia"/>
        </w:rPr>
        <w:instrText>REF _Ref24817454 \h</w:instrText>
      </w:r>
      <w:r w:rsidR="007425AD">
        <w:instrText xml:space="preserve"> </w:instrText>
      </w:r>
      <w:r w:rsidR="007425AD">
        <w:fldChar w:fldCharType="separate"/>
      </w:r>
      <w:r w:rsidR="00DB040E" w:rsidRPr="008272E7">
        <w:rPr>
          <w:rFonts w:hint="eastAsia"/>
        </w:rPr>
        <w:t>图</w:t>
      </w:r>
      <w:r w:rsidR="00DB040E">
        <w:rPr>
          <w:noProof/>
        </w:rPr>
        <w:t>1</w:t>
      </w:r>
      <w:r w:rsidR="007425AD">
        <w:fldChar w:fldCharType="end"/>
      </w:r>
      <w:r w:rsidR="007425AD">
        <w:rPr>
          <w:rFonts w:hint="eastAsia"/>
        </w:rPr>
        <w:t>。</w:t>
      </w:r>
      <w:r>
        <w:rPr>
          <w:rFonts w:hint="eastAsia"/>
        </w:rPr>
        <w:t>两个</w:t>
      </w:r>
      <w:r w:rsidR="007425AD">
        <w:rPr>
          <w:rFonts w:hint="eastAsia"/>
        </w:rPr>
        <w:t>F</w:t>
      </w:r>
      <w:r w:rsidR="007425AD">
        <w:t>PGA</w:t>
      </w:r>
      <w:r>
        <w:rPr>
          <w:rFonts w:hint="eastAsia"/>
        </w:rPr>
        <w:t>芯片之间的互连信号</w:t>
      </w:r>
      <w:proofErr w:type="gramStart"/>
      <w:r>
        <w:rPr>
          <w:rFonts w:hint="eastAsia"/>
        </w:rPr>
        <w:t>线不得</w:t>
      </w:r>
      <w:proofErr w:type="gramEnd"/>
      <w:r>
        <w:rPr>
          <w:rFonts w:hint="eastAsia"/>
        </w:rPr>
        <w:t>少于：</w:t>
      </w:r>
    </w:p>
    <w:p w14:paraId="2F2B1127" w14:textId="77777777" w:rsidR="00500CD5" w:rsidRDefault="00500CD5" w:rsidP="00500CD5">
      <w:pPr>
        <w:pStyle w:val="a"/>
        <w:numPr>
          <w:ilvl w:val="0"/>
          <w:numId w:val="21"/>
        </w:numPr>
      </w:pPr>
      <w:r>
        <w:rPr>
          <w:rFonts w:hint="eastAsia"/>
        </w:rPr>
        <w:t>8路高速收发对（G</w:t>
      </w:r>
      <w:r>
        <w:t>TX</w:t>
      </w:r>
      <w:r>
        <w:rPr>
          <w:rFonts w:hint="eastAsia"/>
        </w:rPr>
        <w:t>、G</w:t>
      </w:r>
      <w:r>
        <w:t>TH</w:t>
      </w:r>
      <w:r>
        <w:rPr>
          <w:rFonts w:hint="eastAsia"/>
        </w:rPr>
        <w:t>等）；</w:t>
      </w:r>
    </w:p>
    <w:p w14:paraId="223DDFFC" w14:textId="77777777" w:rsidR="00500CD5" w:rsidRDefault="00500CD5" w:rsidP="00500CD5">
      <w:pPr>
        <w:pStyle w:val="a"/>
        <w:numPr>
          <w:ilvl w:val="0"/>
          <w:numId w:val="21"/>
        </w:numPr>
      </w:pPr>
      <w:r>
        <w:rPr>
          <w:rFonts w:hint="eastAsia"/>
        </w:rPr>
        <w:t>32对L</w:t>
      </w:r>
      <w:r>
        <w:t>VDS</w:t>
      </w:r>
      <w:r>
        <w:rPr>
          <w:rFonts w:hint="eastAsia"/>
        </w:rPr>
        <w:t>差分对。</w:t>
      </w:r>
    </w:p>
    <w:p w14:paraId="3AC67FB8" w14:textId="77777777" w:rsidR="007425AD" w:rsidRDefault="007425AD" w:rsidP="007425AD">
      <w:pPr>
        <w:pStyle w:val="af1"/>
        <w:ind w:firstLine="5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芯片和F</w:t>
      </w:r>
      <w:r>
        <w:t>MC</w:t>
      </w:r>
      <w:r>
        <w:rPr>
          <w:rFonts w:hint="eastAsia"/>
        </w:rPr>
        <w:t>插槽之间的互连信号</w:t>
      </w:r>
      <w:proofErr w:type="gramStart"/>
      <w:r>
        <w:rPr>
          <w:rFonts w:hint="eastAsia"/>
        </w:rPr>
        <w:t>线不得</w:t>
      </w:r>
      <w:proofErr w:type="gramEnd"/>
      <w:r>
        <w:rPr>
          <w:rFonts w:hint="eastAsia"/>
        </w:rPr>
        <w:t>少于：</w:t>
      </w:r>
    </w:p>
    <w:p w14:paraId="6C1E8005" w14:textId="77777777" w:rsidR="007425AD" w:rsidRDefault="007425AD" w:rsidP="007425AD">
      <w:pPr>
        <w:pStyle w:val="a"/>
        <w:numPr>
          <w:ilvl w:val="0"/>
          <w:numId w:val="22"/>
        </w:numPr>
      </w:pPr>
      <w:r>
        <w:t>XCKU115</w:t>
      </w:r>
      <w:r>
        <w:rPr>
          <w:rFonts w:hint="eastAsia"/>
        </w:rPr>
        <w:t>（或以上级别F</w:t>
      </w:r>
      <w:r>
        <w:t>PGA</w:t>
      </w:r>
      <w:r>
        <w:rPr>
          <w:rFonts w:hint="eastAsia"/>
        </w:rPr>
        <w:t>芯片）与F</w:t>
      </w:r>
      <w:r>
        <w:t>MC</w:t>
      </w:r>
      <w:r>
        <w:rPr>
          <w:rFonts w:hint="eastAsia"/>
        </w:rPr>
        <w:t>1</w:t>
      </w:r>
      <w:r w:rsidR="00B86466">
        <w:rPr>
          <w:rFonts w:hint="eastAsia"/>
        </w:rPr>
        <w:t>之间</w:t>
      </w:r>
      <w:r>
        <w:rPr>
          <w:rFonts w:hint="eastAsia"/>
        </w:rPr>
        <w:t>通过10路高速收发对（G</w:t>
      </w:r>
      <w:r>
        <w:t>TX</w:t>
      </w:r>
      <w:r>
        <w:rPr>
          <w:rFonts w:hint="eastAsia"/>
        </w:rPr>
        <w:t>、G</w:t>
      </w:r>
      <w:r>
        <w:t>TH</w:t>
      </w:r>
      <w:r>
        <w:rPr>
          <w:rFonts w:hint="eastAsia"/>
        </w:rPr>
        <w:t>等）和80对L</w:t>
      </w:r>
      <w:r>
        <w:t>VDS</w:t>
      </w:r>
      <w:r>
        <w:rPr>
          <w:rFonts w:hint="eastAsia"/>
        </w:rPr>
        <w:t>差分对；</w:t>
      </w:r>
    </w:p>
    <w:p w14:paraId="69223946" w14:textId="77777777" w:rsidR="007425AD" w:rsidRDefault="007425AD" w:rsidP="007425AD">
      <w:pPr>
        <w:pStyle w:val="a"/>
        <w:numPr>
          <w:ilvl w:val="0"/>
          <w:numId w:val="22"/>
        </w:numPr>
      </w:pPr>
      <w:r>
        <w:t>XCKU115</w:t>
      </w:r>
      <w:r>
        <w:rPr>
          <w:rFonts w:hint="eastAsia"/>
        </w:rPr>
        <w:t>（或以上级别F</w:t>
      </w:r>
      <w:r>
        <w:t>PGA</w:t>
      </w:r>
      <w:r>
        <w:rPr>
          <w:rFonts w:hint="eastAsia"/>
        </w:rPr>
        <w:t>芯片）与F</w:t>
      </w:r>
      <w:r>
        <w:t>MC</w:t>
      </w:r>
      <w:r>
        <w:rPr>
          <w:rFonts w:hint="eastAsia"/>
        </w:rPr>
        <w:t>2</w:t>
      </w:r>
      <w:r w:rsidR="00B86466">
        <w:rPr>
          <w:rFonts w:hint="eastAsia"/>
        </w:rPr>
        <w:t>之间</w:t>
      </w:r>
      <w:r>
        <w:rPr>
          <w:rFonts w:hint="eastAsia"/>
        </w:rPr>
        <w:t>通过10路高速收发对（G</w:t>
      </w:r>
      <w:r>
        <w:t>TX</w:t>
      </w:r>
      <w:r>
        <w:rPr>
          <w:rFonts w:hint="eastAsia"/>
        </w:rPr>
        <w:t>、G</w:t>
      </w:r>
      <w:r>
        <w:t>TH</w:t>
      </w:r>
      <w:r>
        <w:rPr>
          <w:rFonts w:hint="eastAsia"/>
        </w:rPr>
        <w:t>等）和80对L</w:t>
      </w:r>
      <w:r>
        <w:t>VDS</w:t>
      </w:r>
      <w:r>
        <w:rPr>
          <w:rFonts w:hint="eastAsia"/>
        </w:rPr>
        <w:t>差分对；</w:t>
      </w:r>
    </w:p>
    <w:p w14:paraId="60FC1D33" w14:textId="77777777" w:rsidR="007425AD" w:rsidRDefault="007425AD" w:rsidP="007425AD">
      <w:pPr>
        <w:pStyle w:val="a"/>
        <w:numPr>
          <w:ilvl w:val="0"/>
          <w:numId w:val="22"/>
        </w:numPr>
      </w:pPr>
      <w:r>
        <w:t>XC7Z100</w:t>
      </w:r>
      <w:r>
        <w:rPr>
          <w:rFonts w:hint="eastAsia"/>
        </w:rPr>
        <w:t>（或以上级别</w:t>
      </w:r>
      <w:proofErr w:type="spellStart"/>
      <w:r>
        <w:rPr>
          <w:rFonts w:hint="eastAsia"/>
        </w:rPr>
        <w:t>Zync</w:t>
      </w:r>
      <w:proofErr w:type="spellEnd"/>
      <w:r>
        <w:rPr>
          <w:rFonts w:hint="eastAsia"/>
        </w:rPr>
        <w:t>系列F</w:t>
      </w:r>
      <w:r>
        <w:t>PGA</w:t>
      </w:r>
      <w:r>
        <w:rPr>
          <w:rFonts w:hint="eastAsia"/>
        </w:rPr>
        <w:t>芯片）与F</w:t>
      </w:r>
      <w:r>
        <w:t>MC</w:t>
      </w:r>
      <w:r>
        <w:rPr>
          <w:rFonts w:hint="eastAsia"/>
        </w:rPr>
        <w:t>3</w:t>
      </w:r>
      <w:r w:rsidR="00B86466">
        <w:rPr>
          <w:rFonts w:hint="eastAsia"/>
        </w:rPr>
        <w:t>之间</w:t>
      </w:r>
      <w:r>
        <w:rPr>
          <w:rFonts w:hint="eastAsia"/>
        </w:rPr>
        <w:t>通过4路高速收发对（G</w:t>
      </w:r>
      <w:r>
        <w:t>TX</w:t>
      </w:r>
      <w:r>
        <w:rPr>
          <w:rFonts w:hint="eastAsia"/>
        </w:rPr>
        <w:t>、G</w:t>
      </w:r>
      <w:r>
        <w:t>TH</w:t>
      </w:r>
      <w:r>
        <w:rPr>
          <w:rFonts w:hint="eastAsia"/>
        </w:rPr>
        <w:t>等）和80对L</w:t>
      </w:r>
      <w:r>
        <w:t>VDS</w:t>
      </w:r>
      <w:r>
        <w:rPr>
          <w:rFonts w:hint="eastAsia"/>
        </w:rPr>
        <w:t>差分对。</w:t>
      </w:r>
    </w:p>
    <w:p w14:paraId="42F92783" w14:textId="77777777" w:rsidR="007425AD" w:rsidRDefault="007425AD" w:rsidP="007425AD">
      <w:pPr>
        <w:pStyle w:val="af1"/>
        <w:ind w:firstLine="5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芯片和V</w:t>
      </w:r>
      <w:r>
        <w:t>PX</w:t>
      </w:r>
      <w:r>
        <w:rPr>
          <w:rFonts w:hint="eastAsia"/>
        </w:rPr>
        <w:t>背板各插槽（P</w:t>
      </w:r>
      <w:r>
        <w:t>1</w:t>
      </w:r>
      <w:r>
        <w:rPr>
          <w:rFonts w:hint="eastAsia"/>
        </w:rPr>
        <w:t>～P</w:t>
      </w:r>
      <w:r>
        <w:t>6</w:t>
      </w:r>
      <w:r>
        <w:rPr>
          <w:rFonts w:hint="eastAsia"/>
        </w:rPr>
        <w:t>）之间的互连信号</w:t>
      </w:r>
      <w:proofErr w:type="gramStart"/>
      <w:r>
        <w:rPr>
          <w:rFonts w:hint="eastAsia"/>
        </w:rPr>
        <w:t>线不得</w:t>
      </w:r>
      <w:proofErr w:type="gramEnd"/>
      <w:r>
        <w:rPr>
          <w:rFonts w:hint="eastAsia"/>
        </w:rPr>
        <w:t>少于：</w:t>
      </w:r>
    </w:p>
    <w:p w14:paraId="6B6D9B56" w14:textId="77777777" w:rsidR="007425AD" w:rsidRDefault="00B86466" w:rsidP="007425AD">
      <w:pPr>
        <w:pStyle w:val="a"/>
        <w:numPr>
          <w:ilvl w:val="0"/>
          <w:numId w:val="23"/>
        </w:numPr>
      </w:pPr>
      <w:r>
        <w:t>XCKU115</w:t>
      </w:r>
      <w:r>
        <w:rPr>
          <w:rFonts w:hint="eastAsia"/>
        </w:rPr>
        <w:t>（或以上级别F</w:t>
      </w:r>
      <w:r>
        <w:t>PGA</w:t>
      </w:r>
      <w:r>
        <w:rPr>
          <w:rFonts w:hint="eastAsia"/>
        </w:rPr>
        <w:t>芯片）与P</w:t>
      </w:r>
      <w:r>
        <w:t>1</w:t>
      </w:r>
      <w:r>
        <w:rPr>
          <w:rFonts w:hint="eastAsia"/>
        </w:rPr>
        <w:t>插槽之间通过16路高速收发对（G</w:t>
      </w:r>
      <w:r>
        <w:t>TX</w:t>
      </w:r>
      <w:r>
        <w:rPr>
          <w:rFonts w:hint="eastAsia"/>
        </w:rPr>
        <w:t>、G</w:t>
      </w:r>
      <w:r>
        <w:t>TH</w:t>
      </w:r>
      <w:r>
        <w:rPr>
          <w:rFonts w:hint="eastAsia"/>
        </w:rPr>
        <w:t>等）和4对L</w:t>
      </w:r>
      <w:r>
        <w:t>VDS</w:t>
      </w:r>
      <w:r>
        <w:rPr>
          <w:rFonts w:hint="eastAsia"/>
        </w:rPr>
        <w:t>差分对；</w:t>
      </w:r>
    </w:p>
    <w:p w14:paraId="66ED2EC5" w14:textId="78D371B1" w:rsidR="00B86466" w:rsidRDefault="00B86466" w:rsidP="007425AD">
      <w:pPr>
        <w:pStyle w:val="a"/>
        <w:numPr>
          <w:ilvl w:val="0"/>
          <w:numId w:val="23"/>
        </w:numPr>
      </w:pPr>
      <w:r>
        <w:t>XCKU115</w:t>
      </w:r>
      <w:r>
        <w:rPr>
          <w:rFonts w:hint="eastAsia"/>
        </w:rPr>
        <w:t>（或以上级别F</w:t>
      </w:r>
      <w:r>
        <w:t>PGA</w:t>
      </w:r>
      <w:r>
        <w:rPr>
          <w:rFonts w:hint="eastAsia"/>
        </w:rPr>
        <w:t>芯片）与P2插槽之间通过8路高速收发对（G</w:t>
      </w:r>
      <w:r>
        <w:t>TX</w:t>
      </w:r>
      <w:r>
        <w:rPr>
          <w:rFonts w:hint="eastAsia"/>
        </w:rPr>
        <w:t>、G</w:t>
      </w:r>
      <w:r>
        <w:t>TH</w:t>
      </w:r>
      <w:r>
        <w:rPr>
          <w:rFonts w:hint="eastAsia"/>
        </w:rPr>
        <w:t>等）和</w:t>
      </w:r>
      <w:del w:id="2" w:author="吴秋宇" w:date="2019-12-06T09:27:00Z">
        <w:r w:rsidDel="003A634C">
          <w:rPr>
            <w:rFonts w:hint="eastAsia"/>
          </w:rPr>
          <w:delText>4</w:delText>
        </w:r>
      </w:del>
      <w:ins w:id="3" w:author="吴秋宇" w:date="2019-12-06T09:27:00Z">
        <w:r w:rsidR="003A634C">
          <w:rPr>
            <w:rFonts w:hint="eastAsia"/>
          </w:rPr>
          <w:t>8</w:t>
        </w:r>
      </w:ins>
      <w:r>
        <w:rPr>
          <w:rFonts w:hint="eastAsia"/>
        </w:rPr>
        <w:t>对L</w:t>
      </w:r>
      <w:r>
        <w:t>VDS</w:t>
      </w:r>
      <w:r>
        <w:rPr>
          <w:rFonts w:hint="eastAsia"/>
        </w:rPr>
        <w:t>差分对；</w:t>
      </w:r>
    </w:p>
    <w:p w14:paraId="34283793" w14:textId="77777777" w:rsidR="00B86466" w:rsidRDefault="00B86466" w:rsidP="007425AD">
      <w:pPr>
        <w:pStyle w:val="a"/>
        <w:numPr>
          <w:ilvl w:val="0"/>
          <w:numId w:val="23"/>
        </w:numPr>
      </w:pPr>
      <w:r>
        <w:t>XCKU115</w:t>
      </w:r>
      <w:r>
        <w:rPr>
          <w:rFonts w:hint="eastAsia"/>
        </w:rPr>
        <w:t>（或以上级别F</w:t>
      </w:r>
      <w:r>
        <w:t>PGA</w:t>
      </w:r>
      <w:r>
        <w:rPr>
          <w:rFonts w:hint="eastAsia"/>
        </w:rPr>
        <w:t>芯片）与P5插槽之间通过40对L</w:t>
      </w:r>
      <w:r>
        <w:t>VDS</w:t>
      </w:r>
      <w:r>
        <w:rPr>
          <w:rFonts w:hint="eastAsia"/>
        </w:rPr>
        <w:t>差分对；</w:t>
      </w:r>
    </w:p>
    <w:p w14:paraId="05E8CD7C" w14:textId="77777777" w:rsidR="00DF16F7" w:rsidRDefault="00DF16F7" w:rsidP="007425AD">
      <w:pPr>
        <w:pStyle w:val="a"/>
        <w:numPr>
          <w:ilvl w:val="0"/>
          <w:numId w:val="23"/>
        </w:numPr>
      </w:pPr>
      <w:r>
        <w:t>XCKU115</w:t>
      </w:r>
      <w:r>
        <w:rPr>
          <w:rFonts w:hint="eastAsia"/>
        </w:rPr>
        <w:t>（或以上级别F</w:t>
      </w:r>
      <w:r>
        <w:t>PGA</w:t>
      </w:r>
      <w:r>
        <w:rPr>
          <w:rFonts w:hint="eastAsia"/>
        </w:rPr>
        <w:t>芯片）与P6插槽之间通过40对L</w:t>
      </w:r>
      <w:r>
        <w:t>VDS</w:t>
      </w:r>
      <w:r>
        <w:rPr>
          <w:rFonts w:hint="eastAsia"/>
        </w:rPr>
        <w:t>差分对；</w:t>
      </w:r>
    </w:p>
    <w:p w14:paraId="4F1FC1AC" w14:textId="77777777" w:rsidR="00657896" w:rsidRDefault="00657896" w:rsidP="007425AD">
      <w:pPr>
        <w:pStyle w:val="a"/>
        <w:numPr>
          <w:ilvl w:val="0"/>
          <w:numId w:val="23"/>
        </w:numPr>
      </w:pPr>
      <w:r>
        <w:t>XC7Z100</w:t>
      </w:r>
      <w:r>
        <w:rPr>
          <w:rFonts w:hint="eastAsia"/>
        </w:rPr>
        <w:t>（或以上级别</w:t>
      </w:r>
      <w:proofErr w:type="spellStart"/>
      <w:r>
        <w:rPr>
          <w:rFonts w:hint="eastAsia"/>
        </w:rPr>
        <w:t>Zync</w:t>
      </w:r>
      <w:proofErr w:type="spellEnd"/>
      <w:r>
        <w:rPr>
          <w:rFonts w:hint="eastAsia"/>
        </w:rPr>
        <w:t>系列F</w:t>
      </w:r>
      <w:r>
        <w:t>PGA</w:t>
      </w:r>
      <w:r>
        <w:rPr>
          <w:rFonts w:hint="eastAsia"/>
        </w:rPr>
        <w:t>芯片）与</w:t>
      </w:r>
      <w:r>
        <w:t>P</w:t>
      </w:r>
      <w:r>
        <w:rPr>
          <w:rFonts w:hint="eastAsia"/>
        </w:rPr>
        <w:t>3插槽之间通过4路高速收发对（G</w:t>
      </w:r>
      <w:r>
        <w:t>TX</w:t>
      </w:r>
      <w:r>
        <w:rPr>
          <w:rFonts w:hint="eastAsia"/>
        </w:rPr>
        <w:t>、G</w:t>
      </w:r>
      <w:r>
        <w:t>TH</w:t>
      </w:r>
      <w:r>
        <w:rPr>
          <w:rFonts w:hint="eastAsia"/>
        </w:rPr>
        <w:t>等）和4对L</w:t>
      </w:r>
      <w:r>
        <w:t>VDS</w:t>
      </w:r>
      <w:r>
        <w:rPr>
          <w:rFonts w:hint="eastAsia"/>
        </w:rPr>
        <w:t>差分对；</w:t>
      </w:r>
    </w:p>
    <w:p w14:paraId="1055C319" w14:textId="77777777" w:rsidR="00657896" w:rsidRDefault="00657896" w:rsidP="007425AD">
      <w:pPr>
        <w:pStyle w:val="a"/>
        <w:numPr>
          <w:ilvl w:val="0"/>
          <w:numId w:val="23"/>
        </w:numPr>
      </w:pPr>
      <w:r>
        <w:t>XC7Z100</w:t>
      </w:r>
      <w:r>
        <w:rPr>
          <w:rFonts w:hint="eastAsia"/>
        </w:rPr>
        <w:t>（或以上级别</w:t>
      </w:r>
      <w:proofErr w:type="spellStart"/>
      <w:r>
        <w:rPr>
          <w:rFonts w:hint="eastAsia"/>
        </w:rPr>
        <w:t>Zync</w:t>
      </w:r>
      <w:proofErr w:type="spellEnd"/>
      <w:r>
        <w:rPr>
          <w:rFonts w:hint="eastAsia"/>
        </w:rPr>
        <w:t>系列F</w:t>
      </w:r>
      <w:r>
        <w:t>PGA</w:t>
      </w:r>
      <w:r>
        <w:rPr>
          <w:rFonts w:hint="eastAsia"/>
        </w:rPr>
        <w:t>芯片）与</w:t>
      </w:r>
      <w:r>
        <w:t>P</w:t>
      </w:r>
      <w:r>
        <w:rPr>
          <w:rFonts w:hint="eastAsia"/>
        </w:rPr>
        <w:t>4插槽之间通过40对L</w:t>
      </w:r>
      <w:r>
        <w:t>VDS</w:t>
      </w:r>
      <w:r>
        <w:rPr>
          <w:rFonts w:hint="eastAsia"/>
        </w:rPr>
        <w:t>差分对</w:t>
      </w:r>
      <w:r w:rsidR="00E91A59">
        <w:rPr>
          <w:rFonts w:hint="eastAsia"/>
        </w:rPr>
        <w:t>。</w:t>
      </w:r>
    </w:p>
    <w:p w14:paraId="452A40DE" w14:textId="34720C42" w:rsidR="00500CD5" w:rsidRDefault="00B94C36" w:rsidP="003A634C">
      <w:pPr>
        <w:pStyle w:val="af2"/>
        <w:ind w:left="0"/>
        <w:pPrChange w:id="4" w:author="吴秋宇" w:date="2019-12-06T09:28:00Z">
          <w:pPr>
            <w:pStyle w:val="af2"/>
          </w:pPr>
        </w:pPrChange>
      </w:pPr>
      <w:del w:id="5" w:author="吴秋宇" w:date="2019-12-06T09:28:00Z">
        <w:r w:rsidDel="003A634C">
          <w:pict w14:anchorId="718468C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62.7pt;height:167.1pt">
              <v:imagedata r:id="rId8" o:title=""/>
            </v:shape>
          </w:pict>
        </w:r>
      </w:del>
      <w:ins w:id="6" w:author="吴秋宇" w:date="2019-12-06T09:28:00Z">
        <w:r w:rsidR="003A634C" w:rsidRPr="003A634C">
          <w:t xml:space="preserve"> </w:t>
        </w:r>
        <w:r w:rsidR="003A634C">
          <w:lastRenderedPageBreak/>
          <w:pict w14:anchorId="2CF63A32">
            <v:shape id="_x0000_i1028" type="#_x0000_t75" style="width:413.5pt;height:189.45pt">
              <v:imagedata r:id="rId9" o:title=""/>
            </v:shape>
          </w:pict>
        </w:r>
      </w:ins>
    </w:p>
    <w:p w14:paraId="010753A1" w14:textId="724C5431" w:rsidR="00500CD5" w:rsidRDefault="00500CD5" w:rsidP="00500CD5">
      <w:pPr>
        <w:pStyle w:val="a8"/>
      </w:pPr>
      <w:bookmarkStart w:id="7" w:name="_Ref24817454"/>
      <w:r w:rsidRPr="008272E7">
        <w:rPr>
          <w:rFonts w:hint="eastAsia"/>
        </w:rPr>
        <w:t>图</w:t>
      </w:r>
      <w:r w:rsidRPr="008272E7">
        <w:fldChar w:fldCharType="begin"/>
      </w:r>
      <w:r w:rsidRPr="008272E7">
        <w:instrText xml:space="preserve"> </w:instrText>
      </w:r>
      <w:r w:rsidRPr="008272E7">
        <w:rPr>
          <w:rFonts w:hint="eastAsia"/>
        </w:rPr>
        <w:instrText xml:space="preserve">SEQ </w:instrText>
      </w:r>
      <w:r w:rsidRPr="008272E7">
        <w:rPr>
          <w:rFonts w:hint="eastAsia"/>
        </w:rPr>
        <w:instrText>图</w:instrText>
      </w:r>
      <w:r w:rsidRPr="008272E7">
        <w:rPr>
          <w:rFonts w:hint="eastAsia"/>
        </w:rPr>
        <w:instrText xml:space="preserve"> \* ARABIC</w:instrText>
      </w:r>
      <w:r w:rsidRPr="008272E7">
        <w:fldChar w:fldCharType="separate"/>
      </w:r>
      <w:r w:rsidR="00DB040E">
        <w:rPr>
          <w:noProof/>
        </w:rPr>
        <w:t>1</w:t>
      </w:r>
      <w:r w:rsidRPr="008272E7">
        <w:fldChar w:fldCharType="end"/>
      </w:r>
      <w:bookmarkEnd w:id="7"/>
      <w:r w:rsidRPr="008272E7">
        <w:rPr>
          <w:rFonts w:hint="eastAsia"/>
        </w:rPr>
        <w:t xml:space="preserve">　</w:t>
      </w:r>
      <w:r>
        <w:rPr>
          <w:rFonts w:hint="eastAsia"/>
        </w:rPr>
        <w:t>信号处理卡信号线互连要求参考图</w:t>
      </w:r>
    </w:p>
    <w:p w14:paraId="169E2D46" w14:textId="7824C30B" w:rsidR="00C42BEA" w:rsidRDefault="00C42BEA" w:rsidP="00C42BEA">
      <w:pPr>
        <w:pStyle w:val="3"/>
      </w:pPr>
      <w:r>
        <w:rPr>
          <w:rFonts w:hint="eastAsia"/>
        </w:rPr>
        <w:t>万兆网子卡</w:t>
      </w:r>
    </w:p>
    <w:p w14:paraId="355B6F1D" w14:textId="6D502070" w:rsidR="00C42BEA" w:rsidRDefault="00553424" w:rsidP="00C578C7">
      <w:pPr>
        <w:pStyle w:val="af1"/>
        <w:ind w:firstLine="560"/>
      </w:pPr>
      <w:r>
        <w:rPr>
          <w:rFonts w:hint="eastAsia"/>
        </w:rPr>
        <w:t>万兆网子卡为符合《</w:t>
      </w:r>
      <w:r>
        <w:t xml:space="preserve">ANSI/VITA 57.1 FPGA </w:t>
      </w:r>
      <w:r>
        <w:rPr>
          <w:rFonts w:hint="eastAsia"/>
        </w:rPr>
        <w:t>M</w:t>
      </w:r>
      <w:r>
        <w:t>ezzanine Card (FMC) Standard</w:t>
      </w:r>
      <w:r>
        <w:rPr>
          <w:rFonts w:hint="eastAsia"/>
        </w:rPr>
        <w:t>》标准的F</w:t>
      </w:r>
      <w:r>
        <w:t>MC</w:t>
      </w:r>
      <w:r>
        <w:rPr>
          <w:rFonts w:hint="eastAsia"/>
        </w:rPr>
        <w:t>子卡</w:t>
      </w:r>
      <w:r w:rsidR="00DE3F94">
        <w:rPr>
          <w:rFonts w:hint="eastAsia"/>
        </w:rPr>
        <w:t>，</w:t>
      </w:r>
      <w:r w:rsidR="003B1F4B">
        <w:rPr>
          <w:rFonts w:hint="eastAsia"/>
        </w:rPr>
        <w:t>包括至少两路</w:t>
      </w:r>
      <w:r w:rsidR="00DE3F94">
        <w:rPr>
          <w:rFonts w:hint="eastAsia"/>
        </w:rPr>
        <w:t>独立的</w:t>
      </w:r>
      <w:r w:rsidR="003B1F4B">
        <w:rPr>
          <w:rFonts w:hint="eastAsia"/>
        </w:rPr>
        <w:t>S</w:t>
      </w:r>
      <w:r w:rsidR="003B1F4B">
        <w:t>FP+</w:t>
      </w:r>
      <w:r w:rsidR="00DE3F94">
        <w:rPr>
          <w:rFonts w:hint="eastAsia"/>
        </w:rPr>
        <w:t>接</w:t>
      </w:r>
      <w:r w:rsidR="003B1F4B">
        <w:rPr>
          <w:rFonts w:hint="eastAsia"/>
        </w:rPr>
        <w:t>口</w:t>
      </w:r>
      <w:r w:rsidR="00DE3F94">
        <w:rPr>
          <w:rFonts w:hint="eastAsia"/>
        </w:rPr>
        <w:t>。</w:t>
      </w:r>
      <w:del w:id="8" w:author="吴秋宇" w:date="2019-12-06T09:01:00Z">
        <w:r w:rsidR="00DE3F94" w:rsidDel="00166244">
          <w:rPr>
            <w:rFonts w:hint="eastAsia"/>
          </w:rPr>
          <w:delText>子卡</w:delText>
        </w:r>
        <w:r w:rsidR="00166C9C" w:rsidDel="00166244">
          <w:rPr>
            <w:rFonts w:hint="eastAsia"/>
          </w:rPr>
          <w:delText>需集成</w:delText>
        </w:r>
        <w:r w:rsidR="003B1F4B" w:rsidDel="00166244">
          <w:rPr>
            <w:rFonts w:hint="eastAsia"/>
          </w:rPr>
          <w:delText>符合I</w:delText>
        </w:r>
        <w:r w:rsidR="003B1F4B" w:rsidDel="00166244">
          <w:delText xml:space="preserve">EEE </w:delText>
        </w:r>
        <w:r w:rsidR="003B1F4B" w:rsidDel="00166244">
          <w:rPr>
            <w:rFonts w:hint="eastAsia"/>
          </w:rPr>
          <w:delText>802.3标准万兆网</w:delText>
        </w:r>
        <w:r w:rsidR="00955B1E" w:rsidDel="00166244">
          <w:rPr>
            <w:rFonts w:hint="eastAsia"/>
          </w:rPr>
          <w:delText>（10Gb</w:delText>
        </w:r>
        <w:r w:rsidR="00955B1E" w:rsidDel="00166244">
          <w:delText>/s</w:delText>
        </w:r>
        <w:r w:rsidR="00955B1E" w:rsidDel="00166244">
          <w:rPr>
            <w:rFonts w:hint="eastAsia"/>
          </w:rPr>
          <w:delText>）</w:delText>
        </w:r>
        <w:r w:rsidR="003B1F4B" w:rsidDel="00166244">
          <w:rPr>
            <w:rFonts w:hint="eastAsia"/>
          </w:rPr>
          <w:delText>物理层（P</w:delText>
        </w:r>
        <w:r w:rsidR="003B1F4B" w:rsidDel="00166244">
          <w:delText>HY</w:delText>
        </w:r>
        <w:r w:rsidR="003B1F4B" w:rsidDel="00166244">
          <w:rPr>
            <w:rFonts w:hint="eastAsia"/>
          </w:rPr>
          <w:delText>）协议</w:delText>
        </w:r>
        <w:r w:rsidR="008332E2" w:rsidDel="00166244">
          <w:rPr>
            <w:rFonts w:hint="eastAsia"/>
          </w:rPr>
          <w:delText>的</w:delText>
        </w:r>
        <w:r w:rsidR="00166C9C" w:rsidDel="00166244">
          <w:rPr>
            <w:rFonts w:hint="eastAsia"/>
          </w:rPr>
          <w:delText>芯片</w:delText>
        </w:r>
        <w:r w:rsidR="003B1F4B" w:rsidDel="00166244">
          <w:rPr>
            <w:rFonts w:hint="eastAsia"/>
          </w:rPr>
          <w:delText>。</w:delText>
        </w:r>
      </w:del>
    </w:p>
    <w:p w14:paraId="111FE5D6" w14:textId="77777777" w:rsidR="00AE3C09" w:rsidRPr="00945640" w:rsidRDefault="006B212F" w:rsidP="00813719">
      <w:pPr>
        <w:pStyle w:val="20"/>
      </w:pPr>
      <w:r>
        <w:rPr>
          <w:rFonts w:hint="eastAsia"/>
        </w:rPr>
        <w:t>产品</w:t>
      </w:r>
      <w:r w:rsidR="00AE3C09" w:rsidRPr="00945640">
        <w:rPr>
          <w:rFonts w:hint="eastAsia"/>
        </w:rPr>
        <w:t>外观</w:t>
      </w:r>
      <w:r>
        <w:rPr>
          <w:rFonts w:hint="eastAsia"/>
        </w:rPr>
        <w:t>要求</w:t>
      </w:r>
    </w:p>
    <w:p w14:paraId="0FC10BE0" w14:textId="77777777" w:rsidR="00AE3C09" w:rsidRPr="00813719" w:rsidRDefault="00AE3C09" w:rsidP="00813719">
      <w:pPr>
        <w:pStyle w:val="3"/>
      </w:pPr>
      <w:r w:rsidRPr="00813719">
        <w:rPr>
          <w:rFonts w:hint="eastAsia"/>
        </w:rPr>
        <w:t>外形尺寸和</w:t>
      </w:r>
      <w:r w:rsidR="00AE79B5" w:rsidRPr="00813719">
        <w:rPr>
          <w:rFonts w:hint="eastAsia"/>
        </w:rPr>
        <w:t>标识</w:t>
      </w:r>
    </w:p>
    <w:p w14:paraId="7BF15A23" w14:textId="56CE619D" w:rsidR="001125F4" w:rsidRDefault="003C4517" w:rsidP="00DC0CB6">
      <w:pPr>
        <w:pStyle w:val="a"/>
        <w:numPr>
          <w:ilvl w:val="0"/>
          <w:numId w:val="17"/>
        </w:numPr>
      </w:pPr>
      <w:r>
        <w:rPr>
          <w:rFonts w:hint="eastAsia"/>
        </w:rPr>
        <w:t>信号处理卡</w:t>
      </w:r>
      <w:r w:rsidR="00DD15F9">
        <w:rPr>
          <w:rFonts w:hint="eastAsia"/>
        </w:rPr>
        <w:t>为V</w:t>
      </w:r>
      <w:r w:rsidR="00DD15F9">
        <w:t>PX</w:t>
      </w:r>
      <w:r w:rsidR="00DD15F9">
        <w:rPr>
          <w:rFonts w:hint="eastAsia"/>
        </w:rPr>
        <w:t>标准6</w:t>
      </w:r>
      <w:r w:rsidR="00DD15F9">
        <w:t>U</w:t>
      </w:r>
      <w:r w:rsidR="00DD15F9">
        <w:rPr>
          <w:rFonts w:hint="eastAsia"/>
        </w:rPr>
        <w:t>板卡；</w:t>
      </w:r>
    </w:p>
    <w:p w14:paraId="4683A12C" w14:textId="70BD0893" w:rsidR="003C4517" w:rsidRPr="00934EBD" w:rsidRDefault="003C4517" w:rsidP="00DC0CB6">
      <w:pPr>
        <w:pStyle w:val="a"/>
        <w:numPr>
          <w:ilvl w:val="0"/>
          <w:numId w:val="17"/>
        </w:numPr>
      </w:pPr>
      <w:r>
        <w:rPr>
          <w:rFonts w:hint="eastAsia"/>
        </w:rPr>
        <w:t>万兆网子卡为标准</w:t>
      </w:r>
      <w:r w:rsidR="00144A64">
        <w:rPr>
          <w:rFonts w:hint="eastAsia"/>
        </w:rPr>
        <w:t>尺寸</w:t>
      </w:r>
      <w:r>
        <w:rPr>
          <w:rFonts w:hint="eastAsia"/>
        </w:rPr>
        <w:t>F</w:t>
      </w:r>
      <w:r>
        <w:t>MC</w:t>
      </w:r>
      <w:r>
        <w:rPr>
          <w:rFonts w:hint="eastAsia"/>
        </w:rPr>
        <w:t>子卡；</w:t>
      </w:r>
    </w:p>
    <w:p w14:paraId="751BFD64" w14:textId="3DBF6390" w:rsidR="001125F4" w:rsidRPr="00A303C9" w:rsidRDefault="003C4517" w:rsidP="00BC293F">
      <w:pPr>
        <w:pStyle w:val="a"/>
      </w:pPr>
      <w:r>
        <w:rPr>
          <w:rFonts w:hint="eastAsia"/>
        </w:rPr>
        <w:t>所有</w:t>
      </w:r>
      <w:r w:rsidR="00DD15F9">
        <w:rPr>
          <w:rFonts w:hint="eastAsia"/>
        </w:rPr>
        <w:t>板卡</w:t>
      </w:r>
      <w:r>
        <w:rPr>
          <w:rFonts w:hint="eastAsia"/>
        </w:rPr>
        <w:t>的</w:t>
      </w:r>
      <w:r w:rsidR="001125F4" w:rsidRPr="00A303C9">
        <w:rPr>
          <w:rFonts w:hint="eastAsia"/>
        </w:rPr>
        <w:t>前面板标识</w:t>
      </w:r>
      <w:r w:rsidR="00DD15F9">
        <w:rPr>
          <w:rFonts w:hint="eastAsia"/>
        </w:rPr>
        <w:t>字体应清晰</w:t>
      </w:r>
      <w:r w:rsidR="001C7CC2">
        <w:rPr>
          <w:rFonts w:hint="eastAsia"/>
        </w:rPr>
        <w:t>可辨</w:t>
      </w:r>
      <w:r w:rsidR="00DD15F9">
        <w:rPr>
          <w:rFonts w:hint="eastAsia"/>
        </w:rPr>
        <w:t>，且为刻蚀字体，不得使用易脱落的</w:t>
      </w:r>
      <w:r w:rsidR="00745F1B">
        <w:rPr>
          <w:rFonts w:hint="eastAsia"/>
        </w:rPr>
        <w:t>表面</w:t>
      </w:r>
      <w:r w:rsidR="00A20834">
        <w:rPr>
          <w:rFonts w:hint="eastAsia"/>
        </w:rPr>
        <w:t>喷</w:t>
      </w:r>
      <w:r w:rsidR="00DD15F9">
        <w:rPr>
          <w:rFonts w:hint="eastAsia"/>
        </w:rPr>
        <w:t>印字体</w:t>
      </w:r>
      <w:r w:rsidR="000661A4">
        <w:rPr>
          <w:rFonts w:hint="eastAsia"/>
        </w:rPr>
        <w:t>。</w:t>
      </w:r>
    </w:p>
    <w:p w14:paraId="4DD4D38C" w14:textId="77777777" w:rsidR="0050351E" w:rsidRDefault="0050351E" w:rsidP="00F82F03">
      <w:pPr>
        <w:pStyle w:val="3"/>
      </w:pPr>
      <w:r>
        <w:rPr>
          <w:rFonts w:hint="eastAsia"/>
        </w:rPr>
        <w:t>结构</w:t>
      </w:r>
      <w:r w:rsidR="00FE3D21">
        <w:rPr>
          <w:rFonts w:hint="eastAsia"/>
        </w:rPr>
        <w:t>及安装</w:t>
      </w:r>
      <w:r>
        <w:rPr>
          <w:rFonts w:hint="eastAsia"/>
        </w:rPr>
        <w:t>要求</w:t>
      </w:r>
    </w:p>
    <w:p w14:paraId="76BC71EE" w14:textId="24BB0394" w:rsidR="001E0EE2" w:rsidRDefault="00CE398F" w:rsidP="00DC0CB6">
      <w:pPr>
        <w:pStyle w:val="a"/>
        <w:numPr>
          <w:ilvl w:val="0"/>
          <w:numId w:val="2"/>
        </w:numPr>
      </w:pPr>
      <w:r>
        <w:rPr>
          <w:rFonts w:hint="eastAsia"/>
        </w:rPr>
        <w:t>信号处理卡</w:t>
      </w:r>
      <w:r w:rsidR="00C93255">
        <w:rPr>
          <w:rFonts w:hint="eastAsia"/>
        </w:rPr>
        <w:t>应符合6</w:t>
      </w:r>
      <w:r w:rsidR="00C93255">
        <w:t>U VPX</w:t>
      </w:r>
      <w:r w:rsidR="00C93255">
        <w:rPr>
          <w:rFonts w:hint="eastAsia"/>
        </w:rPr>
        <w:t>标准</w:t>
      </w:r>
      <w:proofErr w:type="gramStart"/>
      <w:r w:rsidR="00C93255">
        <w:rPr>
          <w:rFonts w:hint="eastAsia"/>
        </w:rPr>
        <w:t>导冷结构</w:t>
      </w:r>
      <w:proofErr w:type="gramEnd"/>
      <w:r w:rsidR="00C93255">
        <w:rPr>
          <w:rFonts w:hint="eastAsia"/>
        </w:rPr>
        <w:t>及安装要求</w:t>
      </w:r>
      <w:r w:rsidR="00AA23CC" w:rsidRPr="00BC293F">
        <w:rPr>
          <w:rFonts w:hint="eastAsia"/>
        </w:rPr>
        <w:t>，</w:t>
      </w:r>
      <w:proofErr w:type="gramStart"/>
      <w:r w:rsidR="001E0EE2">
        <w:rPr>
          <w:rFonts w:hint="eastAsia"/>
        </w:rPr>
        <w:t>导冷结构件</w:t>
      </w:r>
      <w:r w:rsidR="00D36289">
        <w:rPr>
          <w:rFonts w:hint="eastAsia"/>
        </w:rPr>
        <w:t>接触</w:t>
      </w:r>
      <w:proofErr w:type="gramEnd"/>
      <w:r w:rsidR="001E0EE2">
        <w:rPr>
          <w:rFonts w:hint="eastAsia"/>
        </w:rPr>
        <w:t>表面粗糙度</w:t>
      </w:r>
      <w:r w:rsidR="00D36289">
        <w:rPr>
          <w:rFonts w:hint="eastAsia"/>
        </w:rPr>
        <w:t>优于Ra1.6；</w:t>
      </w:r>
    </w:p>
    <w:p w14:paraId="78C48330" w14:textId="78A1EADF" w:rsidR="00AA23CC" w:rsidRPr="00BC293F" w:rsidRDefault="00AA23CC" w:rsidP="00DC0CB6">
      <w:pPr>
        <w:pStyle w:val="a"/>
        <w:numPr>
          <w:ilvl w:val="0"/>
          <w:numId w:val="2"/>
        </w:numPr>
      </w:pPr>
      <w:r w:rsidRPr="00BC293F">
        <w:rPr>
          <w:rFonts w:hint="eastAsia"/>
        </w:rPr>
        <w:t>板卡</w:t>
      </w:r>
      <w:proofErr w:type="gramStart"/>
      <w:r w:rsidR="00CE398F" w:rsidRPr="00A303C9">
        <w:rPr>
          <w:rFonts w:hint="eastAsia"/>
        </w:rPr>
        <w:t>前</w:t>
      </w:r>
      <w:r w:rsidR="00C93255">
        <w:rPr>
          <w:rFonts w:hint="eastAsia"/>
        </w:rPr>
        <w:t>面</w:t>
      </w:r>
      <w:r w:rsidRPr="00BC293F">
        <w:rPr>
          <w:rFonts w:hint="eastAsia"/>
        </w:rPr>
        <w:t>板均采用</w:t>
      </w:r>
      <w:proofErr w:type="gramEnd"/>
      <w:r w:rsidRPr="00BC293F">
        <w:rPr>
          <w:rFonts w:hint="eastAsia"/>
        </w:rPr>
        <w:t>手紧防脱螺钉紧固，方便拆卸；</w:t>
      </w:r>
    </w:p>
    <w:p w14:paraId="25E9C6C5" w14:textId="431323E4" w:rsidR="00AA23CC" w:rsidRPr="00BB0DEE" w:rsidRDefault="00CE398F" w:rsidP="008E268E">
      <w:pPr>
        <w:pStyle w:val="a"/>
      </w:pPr>
      <w:r>
        <w:rPr>
          <w:rFonts w:hint="eastAsia"/>
        </w:rPr>
        <w:t>万兆网子卡</w:t>
      </w:r>
      <w:r w:rsidR="00867615">
        <w:rPr>
          <w:rFonts w:hint="eastAsia"/>
        </w:rPr>
        <w:t>应可靠安装在信号处理卡的F</w:t>
      </w:r>
      <w:r w:rsidR="00867615">
        <w:t>MC1</w:t>
      </w:r>
      <w:r w:rsidR="00867615">
        <w:rPr>
          <w:rFonts w:hint="eastAsia"/>
        </w:rPr>
        <w:t>插槽上</w:t>
      </w:r>
      <w:r w:rsidR="004A49D8">
        <w:rPr>
          <w:rFonts w:hint="eastAsia"/>
        </w:rPr>
        <w:t>，并采取必要的紧固强化措施，保证子卡在“环境试验要求”一节所规定的振动环境下仍然保持可靠的电气</w:t>
      </w:r>
      <w:r w:rsidR="00D43A23">
        <w:rPr>
          <w:rFonts w:hint="eastAsia"/>
        </w:rPr>
        <w:t>连接</w:t>
      </w:r>
      <w:r w:rsidR="004A49D8">
        <w:rPr>
          <w:rFonts w:hint="eastAsia"/>
        </w:rPr>
        <w:t>性能</w:t>
      </w:r>
      <w:r w:rsidR="00346D3A">
        <w:rPr>
          <w:rFonts w:hint="eastAsia"/>
        </w:rPr>
        <w:t>，接口数据吞吐量恶化不大于5%</w:t>
      </w:r>
      <w:r w:rsidR="003D0FE7">
        <w:rPr>
          <w:rFonts w:hint="eastAsia"/>
        </w:rPr>
        <w:t>。</w:t>
      </w:r>
    </w:p>
    <w:p w14:paraId="147B30A3" w14:textId="77777777" w:rsidR="006B212F" w:rsidRDefault="00BE0B7B" w:rsidP="00F82F03">
      <w:pPr>
        <w:pStyle w:val="3"/>
      </w:pPr>
      <w:r>
        <w:rPr>
          <w:rFonts w:hint="eastAsia"/>
        </w:rPr>
        <w:t>表面</w:t>
      </w:r>
      <w:r w:rsidR="006B212F">
        <w:rPr>
          <w:rFonts w:hint="eastAsia"/>
        </w:rPr>
        <w:t>处理要求</w:t>
      </w:r>
    </w:p>
    <w:p w14:paraId="5505921D" w14:textId="77777777" w:rsidR="00CD0630" w:rsidRPr="00A303C9" w:rsidRDefault="00CD0630" w:rsidP="00C91C25">
      <w:pPr>
        <w:pStyle w:val="a"/>
        <w:numPr>
          <w:ilvl w:val="0"/>
          <w:numId w:val="24"/>
        </w:numPr>
      </w:pPr>
      <w:r w:rsidRPr="00A303C9">
        <w:rPr>
          <w:rFonts w:hint="eastAsia"/>
        </w:rPr>
        <w:t>各</w:t>
      </w:r>
      <w:r w:rsidR="00C91C25">
        <w:rPr>
          <w:rFonts w:hint="eastAsia"/>
        </w:rPr>
        <w:t>结构</w:t>
      </w:r>
      <w:r w:rsidRPr="00A303C9">
        <w:rPr>
          <w:rFonts w:hint="eastAsia"/>
        </w:rPr>
        <w:t>件</w:t>
      </w:r>
      <w:r w:rsidR="00C91C25">
        <w:rPr>
          <w:rFonts w:hint="eastAsia"/>
        </w:rPr>
        <w:t>应</w:t>
      </w:r>
      <w:r w:rsidRPr="00A303C9">
        <w:rPr>
          <w:rFonts w:hint="eastAsia"/>
        </w:rPr>
        <w:t>进行电化学导电氧化。</w:t>
      </w:r>
    </w:p>
    <w:p w14:paraId="51C34584" w14:textId="77777777" w:rsidR="00AE3C09" w:rsidRPr="00945640" w:rsidRDefault="00AE3C09" w:rsidP="00F82F03">
      <w:pPr>
        <w:pStyle w:val="3"/>
      </w:pPr>
      <w:r w:rsidRPr="00945640">
        <w:rPr>
          <w:rFonts w:hint="eastAsia"/>
        </w:rPr>
        <w:t>外观质量要求</w:t>
      </w:r>
    </w:p>
    <w:p w14:paraId="4B4EB0C5" w14:textId="77777777" w:rsidR="009A1879" w:rsidRPr="006B6053" w:rsidRDefault="00C91C25" w:rsidP="00DC0CB6">
      <w:pPr>
        <w:pStyle w:val="a"/>
        <w:numPr>
          <w:ilvl w:val="0"/>
          <w:numId w:val="4"/>
        </w:numPr>
      </w:pPr>
      <w:r>
        <w:rPr>
          <w:rFonts w:hint="eastAsia"/>
        </w:rPr>
        <w:lastRenderedPageBreak/>
        <w:t>产品</w:t>
      </w:r>
      <w:r w:rsidR="009A1879" w:rsidRPr="00A303C9">
        <w:rPr>
          <w:rFonts w:hint="eastAsia"/>
        </w:rPr>
        <w:t>表面目视无明显凹痕、划伤、变形和污垢，涂覆层应均匀，目视无起泡、龟裂、脱落和磨损</w:t>
      </w:r>
      <w:r w:rsidR="009A1879">
        <w:rPr>
          <w:rFonts w:hint="eastAsia"/>
        </w:rPr>
        <w:t>。若出现局部</w:t>
      </w:r>
      <w:r w:rsidR="009A1879" w:rsidRPr="00BC293F">
        <w:rPr>
          <w:rFonts w:hint="eastAsia"/>
        </w:rPr>
        <w:t>少许脱漆，允许补漆</w:t>
      </w:r>
      <w:r w:rsidR="009A1879" w:rsidRPr="006B6053">
        <w:rPr>
          <w:rFonts w:hint="eastAsia"/>
        </w:rPr>
        <w:t>；</w:t>
      </w:r>
    </w:p>
    <w:p w14:paraId="24E04AE9" w14:textId="7AEF6DA2" w:rsidR="009A1879" w:rsidRDefault="00C91C25" w:rsidP="00BC293F">
      <w:pPr>
        <w:pStyle w:val="a"/>
      </w:pPr>
      <w:r w:rsidRPr="006B6053">
        <w:rPr>
          <w:rFonts w:hint="eastAsia"/>
        </w:rPr>
        <w:t>插</w:t>
      </w:r>
      <w:r w:rsidR="009A1879" w:rsidRPr="006B6053">
        <w:rPr>
          <w:rFonts w:hint="eastAsia"/>
        </w:rPr>
        <w:t>座插针不得弯曲、短缺、凹陷、凸起和生锈；</w:t>
      </w:r>
    </w:p>
    <w:p w14:paraId="4E4DEB25" w14:textId="70DF3922" w:rsidR="008A34D5" w:rsidRDefault="008A34D5" w:rsidP="00BC293F">
      <w:pPr>
        <w:pStyle w:val="a"/>
      </w:pPr>
      <w:r>
        <w:rPr>
          <w:rFonts w:hint="eastAsia"/>
        </w:rPr>
        <w:t>焊点规则、整齐，无虚焊；</w:t>
      </w:r>
    </w:p>
    <w:p w14:paraId="23C7F796" w14:textId="41DAEC75" w:rsidR="008A34D5" w:rsidRPr="006B6053" w:rsidRDefault="008A34D5" w:rsidP="00BC293F">
      <w:pPr>
        <w:pStyle w:val="a"/>
      </w:pPr>
      <w:r>
        <w:rPr>
          <w:rFonts w:hint="eastAsia"/>
        </w:rPr>
        <w:t>电路板丝印文字清晰可辨、电路板表面无污染；</w:t>
      </w:r>
    </w:p>
    <w:p w14:paraId="4BA6A236" w14:textId="77777777" w:rsidR="009A1879" w:rsidRPr="006B6053" w:rsidRDefault="00C91C25" w:rsidP="00CE40E8">
      <w:pPr>
        <w:pStyle w:val="a"/>
      </w:pPr>
      <w:r>
        <w:rPr>
          <w:rFonts w:hint="eastAsia"/>
        </w:rPr>
        <w:t>所有</w:t>
      </w:r>
      <w:r w:rsidR="009A1879" w:rsidRPr="006B6053">
        <w:rPr>
          <w:rFonts w:hint="eastAsia"/>
        </w:rPr>
        <w:t>紧固件无松动，开关、按钮操作</w:t>
      </w:r>
      <w:proofErr w:type="gramStart"/>
      <w:r>
        <w:rPr>
          <w:rFonts w:hint="eastAsia"/>
        </w:rPr>
        <w:t>应</w:t>
      </w:r>
      <w:r w:rsidR="003E637F">
        <w:rPr>
          <w:rFonts w:hint="eastAsia"/>
        </w:rPr>
        <w:t>操作</w:t>
      </w:r>
      <w:proofErr w:type="gramEnd"/>
      <w:r w:rsidR="009A1879" w:rsidRPr="006B6053">
        <w:rPr>
          <w:rFonts w:hint="eastAsia"/>
        </w:rPr>
        <w:t>灵活可靠。</w:t>
      </w:r>
    </w:p>
    <w:p w14:paraId="52A9DC17" w14:textId="77777777" w:rsidR="005E0067" w:rsidRDefault="00C41788" w:rsidP="00F82F03">
      <w:pPr>
        <w:pStyle w:val="20"/>
      </w:pPr>
      <w:r>
        <w:rPr>
          <w:rFonts w:hint="eastAsia"/>
        </w:rPr>
        <w:t>供电接口要求</w:t>
      </w:r>
    </w:p>
    <w:p w14:paraId="596D3C77" w14:textId="35F9509D" w:rsidR="00E03F15" w:rsidRDefault="00F45EED" w:rsidP="006E78B6">
      <w:pPr>
        <w:pStyle w:val="a"/>
        <w:numPr>
          <w:ilvl w:val="0"/>
          <w:numId w:val="25"/>
        </w:numPr>
      </w:pPr>
      <w:r>
        <w:rPr>
          <w:rFonts w:hint="eastAsia"/>
        </w:rPr>
        <w:t>信号处理卡</w:t>
      </w:r>
      <w:r w:rsidR="006B68C1">
        <w:rPr>
          <w:rFonts w:hint="eastAsia"/>
        </w:rPr>
        <w:t>采用符合V</w:t>
      </w:r>
      <w:r w:rsidR="006B68C1">
        <w:t>PX</w:t>
      </w:r>
      <w:r w:rsidR="006B68C1">
        <w:rPr>
          <w:rFonts w:hint="eastAsia"/>
        </w:rPr>
        <w:t>标准的供电方式，产品仅</w:t>
      </w:r>
      <w:del w:id="9" w:author="吴秋宇" w:date="2019-12-06T09:02:00Z">
        <w:r w:rsidR="006B68C1" w:rsidDel="00166244">
          <w:rPr>
            <w:rFonts w:hint="eastAsia"/>
          </w:rPr>
          <w:delText>需</w:delText>
        </w:r>
      </w:del>
      <w:r>
        <w:rPr>
          <w:rFonts w:hint="eastAsia"/>
        </w:rPr>
        <w:t>使用V</w:t>
      </w:r>
      <w:r>
        <w:t>PX</w:t>
      </w:r>
      <w:r>
        <w:rPr>
          <w:rFonts w:hint="eastAsia"/>
        </w:rPr>
        <w:t>背板P</w:t>
      </w:r>
      <w:r>
        <w:t>0</w:t>
      </w:r>
      <w:r>
        <w:rPr>
          <w:rFonts w:hint="eastAsia"/>
        </w:rPr>
        <w:t>插槽</w:t>
      </w:r>
      <w:r w:rsidR="006B68C1">
        <w:rPr>
          <w:rFonts w:hint="eastAsia"/>
        </w:rPr>
        <w:t>提供</w:t>
      </w:r>
      <w:r>
        <w:rPr>
          <w:rFonts w:hint="eastAsia"/>
        </w:rPr>
        <w:t>的</w:t>
      </w:r>
      <w:r w:rsidR="006B68C1">
        <w:rPr>
          <w:rFonts w:hint="eastAsia"/>
        </w:rPr>
        <w:t>+</w:t>
      </w:r>
      <w:r w:rsidR="006B68C1">
        <w:t>12V DC</w:t>
      </w:r>
      <w:r w:rsidR="006B68C1">
        <w:rPr>
          <w:rFonts w:hint="eastAsia"/>
        </w:rPr>
        <w:t>供电</w:t>
      </w:r>
      <w:r>
        <w:rPr>
          <w:rFonts w:hint="eastAsia"/>
        </w:rPr>
        <w:t>；</w:t>
      </w:r>
    </w:p>
    <w:p w14:paraId="0418094B" w14:textId="441868C6" w:rsidR="00F45EED" w:rsidRDefault="00F45EED" w:rsidP="006E78B6">
      <w:pPr>
        <w:pStyle w:val="a"/>
        <w:numPr>
          <w:ilvl w:val="0"/>
          <w:numId w:val="25"/>
        </w:numPr>
      </w:pPr>
      <w:r>
        <w:rPr>
          <w:rFonts w:hint="eastAsia"/>
        </w:rPr>
        <w:t>万兆网子卡使用F</w:t>
      </w:r>
      <w:r>
        <w:t>MC</w:t>
      </w:r>
      <w:r>
        <w:rPr>
          <w:rFonts w:hint="eastAsia"/>
        </w:rPr>
        <w:t>插槽供电，不得使用额外电源供电。</w:t>
      </w:r>
    </w:p>
    <w:p w14:paraId="2D7434E6" w14:textId="29BB78B7" w:rsidR="006F1A07" w:rsidRDefault="006F1A07" w:rsidP="00F82F03">
      <w:pPr>
        <w:pStyle w:val="20"/>
      </w:pPr>
      <w:r>
        <w:rPr>
          <w:rFonts w:hint="eastAsia"/>
        </w:rPr>
        <w:t>配套软件要求</w:t>
      </w:r>
    </w:p>
    <w:p w14:paraId="67573855" w14:textId="48E68298" w:rsidR="006F1A07" w:rsidRDefault="006F1A07" w:rsidP="006F1A07">
      <w:pPr>
        <w:pStyle w:val="a"/>
        <w:numPr>
          <w:ilvl w:val="0"/>
          <w:numId w:val="28"/>
        </w:numPr>
      </w:pPr>
      <w:r>
        <w:rPr>
          <w:rFonts w:hint="eastAsia"/>
        </w:rPr>
        <w:t>供方需提供</w:t>
      </w:r>
      <w:r w:rsidR="00414619">
        <w:rPr>
          <w:rFonts w:hint="eastAsia"/>
        </w:rPr>
        <w:t>两个</w:t>
      </w:r>
      <w:r>
        <w:rPr>
          <w:rFonts w:hint="eastAsia"/>
        </w:rPr>
        <w:t>独立的测试工程</w:t>
      </w:r>
      <w:r w:rsidR="00414619">
        <w:rPr>
          <w:rFonts w:hint="eastAsia"/>
        </w:rPr>
        <w:t>，分别</w:t>
      </w:r>
      <w:r w:rsidR="00CF51DB">
        <w:rPr>
          <w:rFonts w:hint="eastAsia"/>
        </w:rPr>
        <w:t>对应于两片F</w:t>
      </w:r>
      <w:r w:rsidR="00CF51DB">
        <w:t>PGA</w:t>
      </w:r>
      <w:r w:rsidR="00CF51DB">
        <w:rPr>
          <w:rFonts w:hint="eastAsia"/>
        </w:rPr>
        <w:t>，</w:t>
      </w:r>
      <w:r w:rsidR="00414619">
        <w:rPr>
          <w:rFonts w:hint="eastAsia"/>
        </w:rPr>
        <w:t>用于测试</w:t>
      </w:r>
      <w:r w:rsidR="00F45EED">
        <w:rPr>
          <w:rFonts w:hint="eastAsia"/>
        </w:rPr>
        <w:t>信号</w:t>
      </w:r>
      <w:proofErr w:type="gramStart"/>
      <w:r w:rsidR="00F45EED">
        <w:rPr>
          <w:rFonts w:hint="eastAsia"/>
        </w:rPr>
        <w:t>处理卡</w:t>
      </w:r>
      <w:proofErr w:type="gramEnd"/>
      <w:r w:rsidR="00414619">
        <w:rPr>
          <w:rFonts w:hint="eastAsia"/>
        </w:rPr>
        <w:t>的</w:t>
      </w:r>
      <w:r w:rsidR="00CF51DB">
        <w:rPr>
          <w:rFonts w:hint="eastAsia"/>
        </w:rPr>
        <w:t>基本</w:t>
      </w:r>
      <w:r w:rsidR="00414619">
        <w:rPr>
          <w:rFonts w:hint="eastAsia"/>
        </w:rPr>
        <w:t>功能</w:t>
      </w:r>
      <w:r w:rsidR="00CF51DB">
        <w:rPr>
          <w:rFonts w:hint="eastAsia"/>
        </w:rPr>
        <w:t>，包括但不限于系统时钟信号、测试L</w:t>
      </w:r>
      <w:r w:rsidR="00CF51DB">
        <w:t>ED</w:t>
      </w:r>
      <w:r w:rsidR="00CF51DB">
        <w:rPr>
          <w:rFonts w:hint="eastAsia"/>
        </w:rPr>
        <w:t>等</w:t>
      </w:r>
      <w:r w:rsidR="006D19D5">
        <w:rPr>
          <w:rFonts w:hint="eastAsia"/>
        </w:rPr>
        <w:t>；</w:t>
      </w:r>
    </w:p>
    <w:p w14:paraId="4E2CE7DF" w14:textId="0D441FBB" w:rsidR="00CF51DB" w:rsidRDefault="00CF51DB" w:rsidP="006F1A07">
      <w:pPr>
        <w:pStyle w:val="a"/>
        <w:numPr>
          <w:ilvl w:val="0"/>
          <w:numId w:val="28"/>
        </w:numPr>
      </w:pPr>
      <w:r>
        <w:rPr>
          <w:rFonts w:hint="eastAsia"/>
        </w:rPr>
        <w:t>用于</w:t>
      </w:r>
      <w:proofErr w:type="spellStart"/>
      <w:r>
        <w:rPr>
          <w:rFonts w:hint="eastAsia"/>
        </w:rPr>
        <w:t>Zync</w:t>
      </w:r>
      <w:proofErr w:type="spellEnd"/>
      <w:r>
        <w:rPr>
          <w:rFonts w:hint="eastAsia"/>
        </w:rPr>
        <w:t>系列F</w:t>
      </w:r>
      <w:r>
        <w:t>PGA</w:t>
      </w:r>
      <w:r>
        <w:rPr>
          <w:rFonts w:hint="eastAsia"/>
        </w:rPr>
        <w:t>的测试工程</w:t>
      </w:r>
      <w:proofErr w:type="gramStart"/>
      <w:r w:rsidR="004B0BB9">
        <w:rPr>
          <w:rFonts w:hint="eastAsia"/>
        </w:rPr>
        <w:t>需包括</w:t>
      </w:r>
      <w:proofErr w:type="gramEnd"/>
      <w:r w:rsidR="004B0BB9">
        <w:rPr>
          <w:rFonts w:hint="eastAsia"/>
        </w:rPr>
        <w:t>不低于5.3.2版本的Linux操作系统</w:t>
      </w:r>
      <w:r w:rsidR="007B26D2">
        <w:rPr>
          <w:rFonts w:hint="eastAsia"/>
        </w:rPr>
        <w:t>内核（K</w:t>
      </w:r>
      <w:r w:rsidR="007B26D2">
        <w:t>ernel</w:t>
      </w:r>
      <w:r w:rsidR="007B26D2">
        <w:rPr>
          <w:rFonts w:hint="eastAsia"/>
        </w:rPr>
        <w:t>）</w:t>
      </w:r>
      <w:r w:rsidR="00D61CF3">
        <w:rPr>
          <w:rFonts w:hint="eastAsia"/>
        </w:rPr>
        <w:t>，并安装所有</w:t>
      </w:r>
      <w:r w:rsidR="002F47DA">
        <w:rPr>
          <w:rFonts w:hint="eastAsia"/>
        </w:rPr>
        <w:t>与信号处理卡</w:t>
      </w:r>
      <w:r w:rsidR="0072030C">
        <w:rPr>
          <w:rFonts w:hint="eastAsia"/>
        </w:rPr>
        <w:t>硬件</w:t>
      </w:r>
      <w:r w:rsidR="00D61CF3">
        <w:rPr>
          <w:rFonts w:hint="eastAsia"/>
        </w:rPr>
        <w:t>配套的驱动</w:t>
      </w:r>
      <w:r w:rsidR="00291C26">
        <w:rPr>
          <w:rFonts w:hint="eastAsia"/>
        </w:rPr>
        <w:t>程序</w:t>
      </w:r>
      <w:r w:rsidR="00D61CF3">
        <w:rPr>
          <w:rFonts w:hint="eastAsia"/>
        </w:rPr>
        <w:t>；</w:t>
      </w:r>
    </w:p>
    <w:p w14:paraId="6C25497B" w14:textId="0FF82CEF" w:rsidR="006D19D5" w:rsidRDefault="000A4BFC" w:rsidP="006F1A07">
      <w:pPr>
        <w:pStyle w:val="a"/>
        <w:numPr>
          <w:ilvl w:val="0"/>
          <w:numId w:val="28"/>
        </w:numPr>
      </w:pPr>
      <w:r>
        <w:rPr>
          <w:rFonts w:hint="eastAsia"/>
        </w:rPr>
        <w:t>两个</w:t>
      </w:r>
      <w:r w:rsidR="006D19D5">
        <w:rPr>
          <w:rFonts w:hint="eastAsia"/>
        </w:rPr>
        <w:t>测试工程使用</w:t>
      </w:r>
      <w:r>
        <w:rPr>
          <w:rFonts w:hint="eastAsia"/>
        </w:rPr>
        <w:t>的</w:t>
      </w:r>
      <w:r w:rsidR="00BE3C80">
        <w:rPr>
          <w:rFonts w:hint="eastAsia"/>
        </w:rPr>
        <w:t>开发</w:t>
      </w:r>
      <w:r w:rsidR="006D19D5">
        <w:rPr>
          <w:rFonts w:hint="eastAsia"/>
        </w:rPr>
        <w:t>软件版本不低于</w:t>
      </w:r>
      <w:proofErr w:type="spellStart"/>
      <w:r w:rsidR="006D19D5">
        <w:rPr>
          <w:rFonts w:hint="eastAsia"/>
        </w:rPr>
        <w:t>Vivado</w:t>
      </w:r>
      <w:proofErr w:type="spellEnd"/>
      <w:r w:rsidR="006D19D5">
        <w:t xml:space="preserve"> </w:t>
      </w:r>
      <w:r w:rsidR="006D19D5">
        <w:rPr>
          <w:rFonts w:hint="eastAsia"/>
        </w:rPr>
        <w:t>2018.2</w:t>
      </w:r>
      <w:r w:rsidR="009D2252">
        <w:rPr>
          <w:rFonts w:hint="eastAsia"/>
        </w:rPr>
        <w:t>；</w:t>
      </w:r>
    </w:p>
    <w:p w14:paraId="7F1F9FF9" w14:textId="166DE926" w:rsidR="009D2252" w:rsidRPr="00C42BEA" w:rsidRDefault="009D2252" w:rsidP="009D2252">
      <w:pPr>
        <w:pStyle w:val="a"/>
        <w:numPr>
          <w:ilvl w:val="0"/>
          <w:numId w:val="28"/>
        </w:numPr>
      </w:pPr>
      <w:r>
        <w:rPr>
          <w:rFonts w:hint="eastAsia"/>
        </w:rPr>
        <w:t>供方需提供万兆网子卡配套的、可在信号处理卡的</w:t>
      </w:r>
      <w:r>
        <w:t>XCKU115</w:t>
      </w:r>
      <w:r>
        <w:rPr>
          <w:rFonts w:hint="eastAsia"/>
        </w:rPr>
        <w:t>（或以上级别F</w:t>
      </w:r>
      <w:r>
        <w:t>PGA</w:t>
      </w:r>
      <w:r>
        <w:rPr>
          <w:rFonts w:hint="eastAsia"/>
        </w:rPr>
        <w:t>芯片）芯片中</w:t>
      </w:r>
      <w:r w:rsidR="00B1094E">
        <w:rPr>
          <w:rFonts w:hint="eastAsia"/>
        </w:rPr>
        <w:t>使用</w:t>
      </w:r>
      <w:r>
        <w:rPr>
          <w:rFonts w:hint="eastAsia"/>
        </w:rPr>
        <w:t>的万兆</w:t>
      </w:r>
      <w:proofErr w:type="gramStart"/>
      <w:r>
        <w:rPr>
          <w:rFonts w:hint="eastAsia"/>
        </w:rPr>
        <w:t>网协议</w:t>
      </w:r>
      <w:proofErr w:type="gramEnd"/>
      <w:r>
        <w:rPr>
          <w:rFonts w:hint="eastAsia"/>
        </w:rPr>
        <w:t>知识产权内核（以下简称</w:t>
      </w:r>
      <w:r w:rsidR="007F5248">
        <w:rPr>
          <w:rFonts w:hint="eastAsia"/>
        </w:rPr>
        <w:t>“</w:t>
      </w:r>
      <w:r>
        <w:rPr>
          <w:rFonts w:hint="eastAsia"/>
        </w:rPr>
        <w:t>万兆网I</w:t>
      </w:r>
      <w:r>
        <w:t>P</w:t>
      </w:r>
      <w:r w:rsidR="007F5248">
        <w:rPr>
          <w:rFonts w:hint="eastAsia"/>
        </w:rPr>
        <w:t>”</w:t>
      </w:r>
      <w:r>
        <w:rPr>
          <w:rFonts w:hint="eastAsia"/>
        </w:rPr>
        <w:t>）；</w:t>
      </w:r>
    </w:p>
    <w:p w14:paraId="47C562A2" w14:textId="35B80773" w:rsidR="008731FE" w:rsidRDefault="008731FE" w:rsidP="006F1A07">
      <w:pPr>
        <w:pStyle w:val="a"/>
        <w:numPr>
          <w:ilvl w:val="0"/>
          <w:numId w:val="28"/>
        </w:numPr>
      </w:pPr>
      <w:r>
        <w:rPr>
          <w:rFonts w:hint="eastAsia"/>
        </w:rPr>
        <w:t>万兆网I</w:t>
      </w:r>
      <w:r>
        <w:t>P</w:t>
      </w:r>
      <w:r>
        <w:rPr>
          <w:rFonts w:hint="eastAsia"/>
        </w:rPr>
        <w:t>不得</w:t>
      </w:r>
      <w:r w:rsidR="00FF45EE">
        <w:rPr>
          <w:rFonts w:hint="eastAsia"/>
        </w:rPr>
        <w:t>采用任何手段要求在指定的F</w:t>
      </w:r>
      <w:r w:rsidR="00FF45EE">
        <w:t>PGA</w:t>
      </w:r>
      <w:r w:rsidR="00FF45EE">
        <w:rPr>
          <w:rFonts w:hint="eastAsia"/>
        </w:rPr>
        <w:t>芯片中</w:t>
      </w:r>
      <w:r>
        <w:rPr>
          <w:rFonts w:hint="eastAsia"/>
        </w:rPr>
        <w:t>使用</w:t>
      </w:r>
      <w:r w:rsidR="00FF45EE">
        <w:rPr>
          <w:rFonts w:hint="eastAsia"/>
        </w:rPr>
        <w:t>（</w:t>
      </w:r>
      <w:r w:rsidR="000177AB">
        <w:rPr>
          <w:rFonts w:hint="eastAsia"/>
        </w:rPr>
        <w:t>例</w:t>
      </w:r>
      <w:r w:rsidR="00FF45EE">
        <w:rPr>
          <w:rFonts w:hint="eastAsia"/>
        </w:rPr>
        <w:t>如绑定F</w:t>
      </w:r>
      <w:r w:rsidR="00FF45EE">
        <w:t>PGA</w:t>
      </w:r>
      <w:r w:rsidR="00FF45EE">
        <w:rPr>
          <w:rFonts w:hint="eastAsia"/>
        </w:rPr>
        <w:t>芯片</w:t>
      </w:r>
      <w:r w:rsidR="002F4B31">
        <w:rPr>
          <w:rFonts w:hint="eastAsia"/>
        </w:rPr>
        <w:t>的</w:t>
      </w:r>
      <w:r w:rsidR="00FF45EE">
        <w:rPr>
          <w:rFonts w:hint="eastAsia"/>
        </w:rPr>
        <w:t>序列号）</w:t>
      </w:r>
      <w:r>
        <w:rPr>
          <w:rFonts w:hint="eastAsia"/>
        </w:rPr>
        <w:t>；</w:t>
      </w:r>
    </w:p>
    <w:p w14:paraId="75E2212D" w14:textId="55A41309" w:rsidR="009D2252" w:rsidRDefault="007F5248" w:rsidP="006F1A07">
      <w:pPr>
        <w:pStyle w:val="a"/>
        <w:numPr>
          <w:ilvl w:val="0"/>
          <w:numId w:val="28"/>
        </w:numPr>
      </w:pPr>
      <w:r>
        <w:rPr>
          <w:rFonts w:hint="eastAsia"/>
        </w:rPr>
        <w:t>万兆网I</w:t>
      </w:r>
      <w:r>
        <w:t>P</w:t>
      </w:r>
      <w:r w:rsidR="003654A7">
        <w:rPr>
          <w:rFonts w:hint="eastAsia"/>
        </w:rPr>
        <w:t>可以</w:t>
      </w:r>
      <w:proofErr w:type="gramStart"/>
      <w:r w:rsidR="005D3D55">
        <w:rPr>
          <w:rFonts w:hint="eastAsia"/>
        </w:rPr>
        <w:t>以</w:t>
      </w:r>
      <w:r w:rsidR="003654A7">
        <w:rPr>
          <w:rFonts w:hint="eastAsia"/>
        </w:rPr>
        <w:t>网表形式</w:t>
      </w:r>
      <w:proofErr w:type="gramEnd"/>
      <w:r w:rsidR="003654A7">
        <w:rPr>
          <w:rFonts w:hint="eastAsia"/>
        </w:rPr>
        <w:t>或源代码形式</w:t>
      </w:r>
      <w:r w:rsidR="005D3D55">
        <w:rPr>
          <w:rFonts w:hint="eastAsia"/>
        </w:rPr>
        <w:t>提供</w:t>
      </w:r>
      <w:r w:rsidR="003654A7">
        <w:rPr>
          <w:rFonts w:hint="eastAsia"/>
        </w:rPr>
        <w:t>，</w:t>
      </w:r>
      <w:proofErr w:type="gramStart"/>
      <w:r w:rsidR="003654A7">
        <w:rPr>
          <w:rFonts w:hint="eastAsia"/>
        </w:rPr>
        <w:t>若为网表形式</w:t>
      </w:r>
      <w:proofErr w:type="gramEnd"/>
      <w:r w:rsidR="003654A7">
        <w:rPr>
          <w:rFonts w:hint="eastAsia"/>
        </w:rPr>
        <w:t>则</w:t>
      </w:r>
      <w:proofErr w:type="gramStart"/>
      <w:r w:rsidR="003654A7">
        <w:rPr>
          <w:rFonts w:hint="eastAsia"/>
        </w:rPr>
        <w:t>需支持</w:t>
      </w:r>
      <w:proofErr w:type="gramEnd"/>
      <w:r w:rsidR="003654A7">
        <w:rPr>
          <w:rFonts w:hint="eastAsia"/>
        </w:rPr>
        <w:t>在Xilinx</w:t>
      </w:r>
      <w:r w:rsidR="003654A7">
        <w:t xml:space="preserve"> </w:t>
      </w:r>
      <w:proofErr w:type="spellStart"/>
      <w:r w:rsidR="003654A7">
        <w:rPr>
          <w:rFonts w:hint="eastAsia"/>
        </w:rPr>
        <w:t>Kintex</w:t>
      </w:r>
      <w:proofErr w:type="spellEnd"/>
      <w:r w:rsidR="003654A7">
        <w:t xml:space="preserve"> </w:t>
      </w:r>
      <w:proofErr w:type="spellStart"/>
      <w:r w:rsidR="003654A7">
        <w:t>UltraScale</w:t>
      </w:r>
      <w:proofErr w:type="spellEnd"/>
      <w:r w:rsidR="003654A7">
        <w:rPr>
          <w:rFonts w:hint="eastAsia"/>
        </w:rPr>
        <w:t>系列F</w:t>
      </w:r>
      <w:r w:rsidR="003654A7">
        <w:t>PGA</w:t>
      </w:r>
      <w:r w:rsidR="003654A7">
        <w:rPr>
          <w:rFonts w:hint="eastAsia"/>
        </w:rPr>
        <w:t>上</w:t>
      </w:r>
      <w:r w:rsidR="008731FE">
        <w:rPr>
          <w:rFonts w:hint="eastAsia"/>
        </w:rPr>
        <w:t>综合和布线；</w:t>
      </w:r>
    </w:p>
    <w:p w14:paraId="79AC6D51" w14:textId="4DECC241" w:rsidR="00BE3C80" w:rsidRDefault="008731FE" w:rsidP="006F1A07">
      <w:pPr>
        <w:pStyle w:val="a"/>
        <w:numPr>
          <w:ilvl w:val="0"/>
          <w:numId w:val="28"/>
        </w:numPr>
      </w:pPr>
      <w:r>
        <w:rPr>
          <w:rFonts w:hint="eastAsia"/>
        </w:rPr>
        <w:t>万兆网I</w:t>
      </w:r>
      <w:r>
        <w:t>P</w:t>
      </w:r>
      <w:r w:rsidR="00F60BA0">
        <w:rPr>
          <w:rFonts w:hint="eastAsia"/>
        </w:rPr>
        <w:t>需实现的协议包括：U</w:t>
      </w:r>
      <w:r w:rsidR="00F60BA0">
        <w:t>DP</w:t>
      </w:r>
      <w:r w:rsidR="00F60BA0">
        <w:rPr>
          <w:rFonts w:hint="eastAsia"/>
        </w:rPr>
        <w:t>和</w:t>
      </w:r>
      <w:r w:rsidR="00F60BA0">
        <w:t>TCP</w:t>
      </w:r>
      <w:r w:rsidR="00F60BA0">
        <w:rPr>
          <w:rFonts w:hint="eastAsia"/>
        </w:rPr>
        <w:t>协议（传输层协议</w:t>
      </w:r>
      <w:r w:rsidR="00E3187B">
        <w:rPr>
          <w:rFonts w:hint="eastAsia"/>
        </w:rPr>
        <w:t>，且在T</w:t>
      </w:r>
      <w:r w:rsidR="00E3187B">
        <w:t>CP</w:t>
      </w:r>
      <w:r w:rsidR="00E3187B">
        <w:rPr>
          <w:rFonts w:hint="eastAsia"/>
        </w:rPr>
        <w:t>协议实现中，支持将设备设置于客户端模式或服务器模式</w:t>
      </w:r>
      <w:r w:rsidR="00F60BA0">
        <w:rPr>
          <w:rFonts w:hint="eastAsia"/>
        </w:rPr>
        <w:t>）、I</w:t>
      </w:r>
      <w:r w:rsidR="00F60BA0">
        <w:t>P</w:t>
      </w:r>
      <w:r w:rsidR="000D20B1">
        <w:rPr>
          <w:rFonts w:hint="eastAsia"/>
        </w:rPr>
        <w:t>和I</w:t>
      </w:r>
      <w:r w:rsidR="000D20B1">
        <w:t>CMP</w:t>
      </w:r>
      <w:r w:rsidR="00F60BA0">
        <w:rPr>
          <w:rFonts w:hint="eastAsia"/>
        </w:rPr>
        <w:t>协议（</w:t>
      </w:r>
      <w:r w:rsidR="00112DFE">
        <w:rPr>
          <w:rFonts w:hint="eastAsia"/>
        </w:rPr>
        <w:t>及其他必要的</w:t>
      </w:r>
      <w:r w:rsidR="00F60BA0">
        <w:rPr>
          <w:rFonts w:hint="eastAsia"/>
        </w:rPr>
        <w:t>网络层协议</w:t>
      </w:r>
      <w:r w:rsidR="00112DFE">
        <w:rPr>
          <w:rFonts w:hint="eastAsia"/>
        </w:rPr>
        <w:t>，如</w:t>
      </w:r>
      <w:r w:rsidR="00112DFE">
        <w:rPr>
          <w:rFonts w:hint="eastAsia"/>
        </w:rPr>
        <w:lastRenderedPageBreak/>
        <w:t>A</w:t>
      </w:r>
      <w:r w:rsidR="00112DFE">
        <w:t>RP</w:t>
      </w:r>
      <w:r w:rsidR="00112DFE">
        <w:rPr>
          <w:rFonts w:hint="eastAsia"/>
        </w:rPr>
        <w:t>协议等</w:t>
      </w:r>
      <w:r w:rsidR="00F60BA0">
        <w:rPr>
          <w:rFonts w:hint="eastAsia"/>
        </w:rPr>
        <w:t>）和</w:t>
      </w:r>
      <w:r w:rsidR="00112DFE">
        <w:rPr>
          <w:rFonts w:hint="eastAsia"/>
        </w:rPr>
        <w:t>必要的链路层</w:t>
      </w:r>
      <w:r w:rsidR="00FC1F3A">
        <w:rPr>
          <w:rFonts w:hint="eastAsia"/>
        </w:rPr>
        <w:t>（M</w:t>
      </w:r>
      <w:r w:rsidR="00FC1F3A">
        <w:t>AC</w:t>
      </w:r>
      <w:r w:rsidR="00F60BA0">
        <w:rPr>
          <w:rFonts w:hint="eastAsia"/>
        </w:rPr>
        <w:t>层</w:t>
      </w:r>
      <w:r w:rsidR="00FC1F3A">
        <w:rPr>
          <w:rFonts w:hint="eastAsia"/>
        </w:rPr>
        <w:t>）</w:t>
      </w:r>
      <w:r w:rsidR="00F60BA0">
        <w:rPr>
          <w:rFonts w:hint="eastAsia"/>
        </w:rPr>
        <w:t>协议</w:t>
      </w:r>
      <w:r w:rsidR="00BE3C80">
        <w:rPr>
          <w:rFonts w:hint="eastAsia"/>
        </w:rPr>
        <w:t>；</w:t>
      </w:r>
    </w:p>
    <w:p w14:paraId="2A6AD167" w14:textId="26311BF2" w:rsidR="0055693B" w:rsidRDefault="00BE3C80" w:rsidP="006F1A07">
      <w:pPr>
        <w:pStyle w:val="a"/>
        <w:numPr>
          <w:ilvl w:val="0"/>
          <w:numId w:val="28"/>
        </w:numPr>
      </w:pPr>
      <w:r>
        <w:rPr>
          <w:rFonts w:hint="eastAsia"/>
        </w:rPr>
        <w:t>供方需提供用于演示</w:t>
      </w:r>
      <w:r w:rsidR="00177C48">
        <w:rPr>
          <w:rFonts w:hint="eastAsia"/>
        </w:rPr>
        <w:t>和验证</w:t>
      </w:r>
      <w:r>
        <w:rPr>
          <w:rFonts w:hint="eastAsia"/>
        </w:rPr>
        <w:t>万兆网I</w:t>
      </w:r>
      <w:r>
        <w:t>P</w:t>
      </w:r>
      <w:r>
        <w:rPr>
          <w:rFonts w:hint="eastAsia"/>
        </w:rPr>
        <w:t>功能和性能的配套测试工程，</w:t>
      </w:r>
      <w:r w:rsidR="0055693B">
        <w:rPr>
          <w:rFonts w:hint="eastAsia"/>
        </w:rPr>
        <w:t>包括上位机</w:t>
      </w:r>
      <w:r w:rsidR="0028404C">
        <w:rPr>
          <w:rFonts w:hint="eastAsia"/>
        </w:rPr>
        <w:t>（</w:t>
      </w:r>
      <w:r w:rsidR="002C24A5">
        <w:rPr>
          <w:rFonts w:hint="eastAsia"/>
        </w:rPr>
        <w:t>指</w:t>
      </w:r>
      <w:r w:rsidR="0028404C">
        <w:rPr>
          <w:rFonts w:hint="eastAsia"/>
        </w:rPr>
        <w:t>P</w:t>
      </w:r>
      <w:r w:rsidR="0028404C">
        <w:t>C</w:t>
      </w:r>
      <w:r w:rsidR="0028404C">
        <w:rPr>
          <w:rFonts w:hint="eastAsia"/>
        </w:rPr>
        <w:t>）</w:t>
      </w:r>
      <w:r w:rsidR="0055693B">
        <w:rPr>
          <w:rFonts w:hint="eastAsia"/>
        </w:rPr>
        <w:t>工程和下位机</w:t>
      </w:r>
      <w:r w:rsidR="0028404C">
        <w:rPr>
          <w:rFonts w:hint="eastAsia"/>
        </w:rPr>
        <w:t>（</w:t>
      </w:r>
      <w:r w:rsidR="002C24A5">
        <w:rPr>
          <w:rFonts w:hint="eastAsia"/>
        </w:rPr>
        <w:t>指</w:t>
      </w:r>
      <w:r w:rsidR="0028404C">
        <w:rPr>
          <w:rFonts w:hint="eastAsia"/>
        </w:rPr>
        <w:t>信号处理卡）</w:t>
      </w:r>
      <w:r w:rsidR="0055693B">
        <w:rPr>
          <w:rFonts w:hint="eastAsia"/>
        </w:rPr>
        <w:t>工程，上位机工程运行于</w:t>
      </w:r>
      <w:r w:rsidR="009A7E3F">
        <w:rPr>
          <w:rFonts w:hint="eastAsia"/>
        </w:rPr>
        <w:t>普通P</w:t>
      </w:r>
      <w:r w:rsidR="009A7E3F">
        <w:t>C</w:t>
      </w:r>
      <w:r w:rsidR="009A7E3F">
        <w:rPr>
          <w:rFonts w:hint="eastAsia"/>
        </w:rPr>
        <w:t>上的</w:t>
      </w:r>
      <w:r w:rsidR="0055693B">
        <w:rPr>
          <w:rFonts w:hint="eastAsia"/>
        </w:rPr>
        <w:t>Windows</w:t>
      </w:r>
      <w:r w:rsidR="0055693B">
        <w:t xml:space="preserve"> </w:t>
      </w:r>
      <w:r w:rsidR="0055693B">
        <w:rPr>
          <w:rFonts w:hint="eastAsia"/>
        </w:rPr>
        <w:t>10操作系统</w:t>
      </w:r>
      <w:r w:rsidR="009A7E3F">
        <w:rPr>
          <w:rFonts w:hint="eastAsia"/>
        </w:rPr>
        <w:t>，下位机工</w:t>
      </w:r>
      <w:proofErr w:type="gramStart"/>
      <w:r w:rsidR="009A7E3F">
        <w:rPr>
          <w:rFonts w:hint="eastAsia"/>
        </w:rPr>
        <w:t>程用于</w:t>
      </w:r>
      <w:proofErr w:type="gramEnd"/>
      <w:r w:rsidR="009A7E3F">
        <w:rPr>
          <w:rFonts w:hint="eastAsia"/>
        </w:rPr>
        <w:t>产生F</w:t>
      </w:r>
      <w:r w:rsidR="009A7E3F">
        <w:t>PGA</w:t>
      </w:r>
      <w:r w:rsidR="009A7E3F">
        <w:rPr>
          <w:rFonts w:hint="eastAsia"/>
        </w:rPr>
        <w:t>使用的bit文件；</w:t>
      </w:r>
    </w:p>
    <w:p w14:paraId="27A92080" w14:textId="37A46F15" w:rsidR="007C1C34" w:rsidRDefault="007C1C34" w:rsidP="00545A79">
      <w:pPr>
        <w:pStyle w:val="a"/>
        <w:numPr>
          <w:ilvl w:val="0"/>
          <w:numId w:val="28"/>
        </w:numPr>
      </w:pPr>
      <w:r>
        <w:rPr>
          <w:rFonts w:hint="eastAsia"/>
        </w:rPr>
        <w:t>上位机工程中，允许设置</w:t>
      </w:r>
      <w:r w:rsidR="004224DD">
        <w:rPr>
          <w:rFonts w:hint="eastAsia"/>
        </w:rPr>
        <w:t>网络传输模式</w:t>
      </w:r>
      <w:r>
        <w:rPr>
          <w:rFonts w:hint="eastAsia"/>
        </w:rPr>
        <w:t>使用U</w:t>
      </w:r>
      <w:r>
        <w:t>DP</w:t>
      </w:r>
      <w:r>
        <w:rPr>
          <w:rFonts w:hint="eastAsia"/>
        </w:rPr>
        <w:t>协议或T</w:t>
      </w:r>
      <w:r>
        <w:t>CP</w:t>
      </w:r>
      <w:r>
        <w:rPr>
          <w:rFonts w:hint="eastAsia"/>
        </w:rPr>
        <w:t>协议，设置为</w:t>
      </w:r>
      <w:r w:rsidR="00E63AEC">
        <w:rPr>
          <w:rFonts w:hint="eastAsia"/>
        </w:rPr>
        <w:t>T</w:t>
      </w:r>
      <w:r w:rsidR="00E63AEC">
        <w:t>CP</w:t>
      </w:r>
      <w:r w:rsidR="00E63AEC">
        <w:rPr>
          <w:rFonts w:hint="eastAsia"/>
        </w:rPr>
        <w:t>协议时，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设置为客户端工作模式</w:t>
      </w:r>
      <w:r w:rsidR="004224DD">
        <w:rPr>
          <w:rFonts w:hint="eastAsia"/>
        </w:rPr>
        <w:t>；</w:t>
      </w:r>
    </w:p>
    <w:p w14:paraId="2B22033F" w14:textId="31B92ABB" w:rsidR="00545A79" w:rsidRDefault="00545A79" w:rsidP="00545A79">
      <w:pPr>
        <w:pStyle w:val="a"/>
        <w:numPr>
          <w:ilvl w:val="0"/>
          <w:numId w:val="28"/>
        </w:numPr>
      </w:pPr>
      <w:r>
        <w:rPr>
          <w:rFonts w:hint="eastAsia"/>
        </w:rPr>
        <w:t>上位机工程需支持选择硬盘中的任意文件（任意大小和数量）并将其发送到下位机的功能；</w:t>
      </w:r>
    </w:p>
    <w:p w14:paraId="27971A23" w14:textId="4C92A974" w:rsidR="009A7E3F" w:rsidRDefault="009A7E3F" w:rsidP="006F1A07">
      <w:pPr>
        <w:pStyle w:val="a"/>
        <w:numPr>
          <w:ilvl w:val="0"/>
          <w:numId w:val="28"/>
        </w:numPr>
      </w:pPr>
      <w:r>
        <w:rPr>
          <w:rFonts w:hint="eastAsia"/>
        </w:rPr>
        <w:t>上位机工</w:t>
      </w:r>
      <w:proofErr w:type="gramStart"/>
      <w:r>
        <w:rPr>
          <w:rFonts w:hint="eastAsia"/>
        </w:rPr>
        <w:t>程</w:t>
      </w:r>
      <w:r w:rsidR="001B56EB">
        <w:rPr>
          <w:rFonts w:hint="eastAsia"/>
        </w:rPr>
        <w:t>使用</w:t>
      </w:r>
      <w:proofErr w:type="gramEnd"/>
      <w:r w:rsidR="00D27385">
        <w:rPr>
          <w:rFonts w:hint="eastAsia"/>
        </w:rPr>
        <w:t>M</w:t>
      </w:r>
      <w:r w:rsidR="00D27385">
        <w:t xml:space="preserve">icrosoft </w:t>
      </w:r>
      <w:r w:rsidR="00D27385">
        <w:rPr>
          <w:rFonts w:hint="eastAsia"/>
        </w:rPr>
        <w:t>V</w:t>
      </w:r>
      <w:r w:rsidR="00D27385">
        <w:t>isual Studio</w:t>
      </w:r>
      <w:r w:rsidR="006F2F7B">
        <w:rPr>
          <w:rFonts w:hint="eastAsia"/>
        </w:rPr>
        <w:t>或Q</w:t>
      </w:r>
      <w:r w:rsidR="00B13A3E">
        <w:t>t</w:t>
      </w:r>
      <w:r w:rsidR="006F2F7B">
        <w:rPr>
          <w:rFonts w:hint="eastAsia"/>
        </w:rPr>
        <w:t>软件</w:t>
      </w:r>
      <w:r w:rsidR="00D27385">
        <w:rPr>
          <w:rFonts w:hint="eastAsia"/>
        </w:rPr>
        <w:t>开发，</w:t>
      </w:r>
      <w:r w:rsidR="006F2F7B">
        <w:rPr>
          <w:rFonts w:hint="eastAsia"/>
        </w:rPr>
        <w:t>V</w:t>
      </w:r>
      <w:r w:rsidR="006F2F7B">
        <w:t>isual Studio</w:t>
      </w:r>
      <w:r w:rsidR="001B56EB">
        <w:rPr>
          <w:rFonts w:hint="eastAsia"/>
        </w:rPr>
        <w:t>开发软件</w:t>
      </w:r>
      <w:r w:rsidR="00D27385">
        <w:rPr>
          <w:rFonts w:hint="eastAsia"/>
        </w:rPr>
        <w:t>的</w:t>
      </w:r>
      <w:r w:rsidR="001B56EB">
        <w:rPr>
          <w:rFonts w:hint="eastAsia"/>
        </w:rPr>
        <w:t>版本不低于V</w:t>
      </w:r>
      <w:r w:rsidR="001B56EB">
        <w:t>isual Studio 2015</w:t>
      </w:r>
      <w:r w:rsidR="006F2F7B">
        <w:rPr>
          <w:rFonts w:hint="eastAsia"/>
        </w:rPr>
        <w:t>，Q</w:t>
      </w:r>
      <w:r w:rsidR="00B13A3E">
        <w:rPr>
          <w:rFonts w:hint="eastAsia"/>
        </w:rPr>
        <w:t>t</w:t>
      </w:r>
      <w:r w:rsidR="006F2F7B">
        <w:rPr>
          <w:rFonts w:hint="eastAsia"/>
        </w:rPr>
        <w:t>开发软件的版本不低于</w:t>
      </w:r>
      <w:r w:rsidR="001974B6">
        <w:rPr>
          <w:rFonts w:hint="eastAsia"/>
        </w:rPr>
        <w:t>5.12.2</w:t>
      </w:r>
      <w:r w:rsidR="001B56EB">
        <w:rPr>
          <w:rFonts w:hint="eastAsia"/>
        </w:rPr>
        <w:t>；</w:t>
      </w:r>
    </w:p>
    <w:p w14:paraId="7745D875" w14:textId="05E06CE6" w:rsidR="00545A79" w:rsidRDefault="00545A79" w:rsidP="006F1A07">
      <w:pPr>
        <w:pStyle w:val="a"/>
        <w:numPr>
          <w:ilvl w:val="0"/>
          <w:numId w:val="28"/>
        </w:numPr>
      </w:pPr>
      <w:r>
        <w:rPr>
          <w:rFonts w:hint="eastAsia"/>
        </w:rPr>
        <w:t>下位机工程需支持产生指定大小（最大不小于4GB）的P</w:t>
      </w:r>
      <w:r>
        <w:t>RBS</w:t>
      </w:r>
      <w:r w:rsidR="00413752">
        <w:rPr>
          <w:rFonts w:hint="eastAsia"/>
        </w:rPr>
        <w:t>数据</w:t>
      </w:r>
      <w:r>
        <w:rPr>
          <w:rFonts w:hint="eastAsia"/>
        </w:rPr>
        <w:t>并</w:t>
      </w:r>
      <w:r w:rsidR="00413752">
        <w:rPr>
          <w:rFonts w:hint="eastAsia"/>
        </w:rPr>
        <w:t>将其发送到上位机的功能</w:t>
      </w:r>
      <w:r w:rsidR="00DC5998">
        <w:rPr>
          <w:rFonts w:hint="eastAsia"/>
        </w:rPr>
        <w:t>（通过</w:t>
      </w:r>
      <w:r w:rsidR="00A32166">
        <w:rPr>
          <w:rFonts w:hint="eastAsia"/>
        </w:rPr>
        <w:t>Xilinx</w:t>
      </w:r>
      <w:r w:rsidR="00A32166">
        <w:t xml:space="preserve"> </w:t>
      </w:r>
      <w:r w:rsidR="00DC5998">
        <w:rPr>
          <w:rFonts w:hint="eastAsia"/>
        </w:rPr>
        <w:t>VIO</w:t>
      </w:r>
      <w:r w:rsidR="00DC5998">
        <w:t xml:space="preserve"> </w:t>
      </w:r>
      <w:r w:rsidR="00DC5998">
        <w:rPr>
          <w:rFonts w:hint="eastAsia"/>
        </w:rPr>
        <w:t>IP</w:t>
      </w:r>
      <w:r w:rsidR="00DC5998">
        <w:t xml:space="preserve"> </w:t>
      </w:r>
      <w:r w:rsidR="00DC5998">
        <w:rPr>
          <w:rFonts w:hint="eastAsia"/>
        </w:rPr>
        <w:t>core控制）</w:t>
      </w:r>
      <w:r w:rsidR="00CA45E4">
        <w:rPr>
          <w:rFonts w:hint="eastAsia"/>
        </w:rPr>
        <w:t>；</w:t>
      </w:r>
    </w:p>
    <w:p w14:paraId="57BDCE4B" w14:textId="792557CF" w:rsidR="00B1588A" w:rsidRDefault="00B1588A" w:rsidP="00B1588A">
      <w:pPr>
        <w:pStyle w:val="a"/>
        <w:numPr>
          <w:ilvl w:val="0"/>
          <w:numId w:val="28"/>
        </w:numPr>
      </w:pPr>
      <w:r>
        <w:rPr>
          <w:rFonts w:hint="eastAsia"/>
        </w:rPr>
        <w:t>下位机在向上位机发送有效数据前，应先</w:t>
      </w:r>
      <w:r w:rsidR="001B2D5B">
        <w:rPr>
          <w:rFonts w:hint="eastAsia"/>
        </w:rPr>
        <w:t>向上位机</w:t>
      </w:r>
      <w:r>
        <w:rPr>
          <w:rFonts w:hint="eastAsia"/>
        </w:rPr>
        <w:t>发送数据传送请求，上位机软件响应后，</w:t>
      </w:r>
      <w:proofErr w:type="gramStart"/>
      <w:r>
        <w:rPr>
          <w:rFonts w:hint="eastAsia"/>
        </w:rPr>
        <w:t>下位机方可</w:t>
      </w:r>
      <w:proofErr w:type="gramEnd"/>
      <w:r>
        <w:rPr>
          <w:rFonts w:hint="eastAsia"/>
        </w:rPr>
        <w:t>开始发送有效数据；</w:t>
      </w:r>
    </w:p>
    <w:p w14:paraId="28A68BF3" w14:textId="2AFF2FBF" w:rsidR="00283D5E" w:rsidRDefault="00283D5E" w:rsidP="00B1588A">
      <w:pPr>
        <w:pStyle w:val="a"/>
        <w:numPr>
          <w:ilvl w:val="0"/>
          <w:numId w:val="28"/>
        </w:numPr>
      </w:pPr>
      <w:r>
        <w:rPr>
          <w:rFonts w:hint="eastAsia"/>
        </w:rPr>
        <w:t>下位机工程</w:t>
      </w:r>
      <w:r w:rsidR="007C1C34">
        <w:rPr>
          <w:rFonts w:hint="eastAsia"/>
        </w:rPr>
        <w:t>中，</w:t>
      </w:r>
      <w:r w:rsidR="004224DD">
        <w:rPr>
          <w:rFonts w:hint="eastAsia"/>
        </w:rPr>
        <w:t>允许设置万兆网I</w:t>
      </w:r>
      <w:r w:rsidR="004224DD">
        <w:t>P</w:t>
      </w:r>
      <w:r w:rsidR="004224DD">
        <w:rPr>
          <w:rFonts w:hint="eastAsia"/>
        </w:rPr>
        <w:t>使用U</w:t>
      </w:r>
      <w:r w:rsidR="004224DD">
        <w:t>DP</w:t>
      </w:r>
      <w:r w:rsidR="004224DD">
        <w:rPr>
          <w:rFonts w:hint="eastAsia"/>
        </w:rPr>
        <w:t>协议或T</w:t>
      </w:r>
      <w:r w:rsidR="004224DD">
        <w:t>CP</w:t>
      </w:r>
      <w:r w:rsidR="004224DD">
        <w:rPr>
          <w:rFonts w:hint="eastAsia"/>
        </w:rPr>
        <w:t>协议</w:t>
      </w:r>
      <w:r w:rsidR="008D4389">
        <w:rPr>
          <w:rFonts w:hint="eastAsia"/>
        </w:rPr>
        <w:t>（至少可在示例源码中修改并重新产生bit文件）</w:t>
      </w:r>
      <w:r w:rsidR="004224DD">
        <w:rPr>
          <w:rFonts w:hint="eastAsia"/>
        </w:rPr>
        <w:t>，</w:t>
      </w:r>
      <w:r w:rsidR="00F32CA7">
        <w:rPr>
          <w:rFonts w:hint="eastAsia"/>
        </w:rPr>
        <w:t>使用T</w:t>
      </w:r>
      <w:r w:rsidR="00F32CA7">
        <w:t>CP</w:t>
      </w:r>
      <w:r w:rsidR="00F32CA7">
        <w:rPr>
          <w:rFonts w:hint="eastAsia"/>
        </w:rPr>
        <w:t>协议时，</w:t>
      </w:r>
      <w:r>
        <w:rPr>
          <w:rFonts w:hint="eastAsia"/>
        </w:rPr>
        <w:t>F</w:t>
      </w:r>
      <w:r>
        <w:t>PGA</w:t>
      </w:r>
      <w:r w:rsidR="003C60D5">
        <w:rPr>
          <w:rFonts w:hint="eastAsia"/>
        </w:rPr>
        <w:t>设置为</w:t>
      </w:r>
      <w:r>
        <w:rPr>
          <w:rFonts w:hint="eastAsia"/>
        </w:rPr>
        <w:t>服务器</w:t>
      </w:r>
      <w:r w:rsidR="007C1C34">
        <w:rPr>
          <w:rFonts w:hint="eastAsia"/>
        </w:rPr>
        <w:t>工作</w:t>
      </w:r>
      <w:r>
        <w:rPr>
          <w:rFonts w:hint="eastAsia"/>
        </w:rPr>
        <w:t>模式</w:t>
      </w:r>
      <w:r w:rsidR="00AC6EFB">
        <w:rPr>
          <w:rFonts w:hint="eastAsia"/>
        </w:rPr>
        <w:t>；</w:t>
      </w:r>
    </w:p>
    <w:p w14:paraId="1AD78675" w14:textId="120D44C4" w:rsidR="00440EB1" w:rsidRPr="006F1A07" w:rsidRDefault="00440EB1" w:rsidP="00B1588A">
      <w:pPr>
        <w:pStyle w:val="a"/>
        <w:numPr>
          <w:ilvl w:val="0"/>
          <w:numId w:val="28"/>
        </w:numPr>
      </w:pPr>
      <w:r>
        <w:rPr>
          <w:rFonts w:hint="eastAsia"/>
        </w:rPr>
        <w:t>下位机工程可响应网络中的ping请求；</w:t>
      </w:r>
    </w:p>
    <w:p w14:paraId="436587DB" w14:textId="698AA648" w:rsidR="00B1588A" w:rsidRDefault="009A7E3F" w:rsidP="00A82D29">
      <w:pPr>
        <w:pStyle w:val="a"/>
        <w:numPr>
          <w:ilvl w:val="0"/>
          <w:numId w:val="28"/>
        </w:numPr>
      </w:pPr>
      <w:r>
        <w:rPr>
          <w:rFonts w:hint="eastAsia"/>
        </w:rPr>
        <w:t>下位机</w:t>
      </w:r>
      <w:r w:rsidR="00BE3C80">
        <w:rPr>
          <w:rFonts w:hint="eastAsia"/>
        </w:rPr>
        <w:t>工</w:t>
      </w:r>
      <w:proofErr w:type="gramStart"/>
      <w:r w:rsidR="00BE3C80">
        <w:rPr>
          <w:rFonts w:hint="eastAsia"/>
        </w:rPr>
        <w:t>程使用</w:t>
      </w:r>
      <w:proofErr w:type="gramEnd"/>
      <w:r w:rsidR="00BE3C80">
        <w:rPr>
          <w:rFonts w:hint="eastAsia"/>
        </w:rPr>
        <w:t>的开发软件版本不低于</w:t>
      </w:r>
      <w:proofErr w:type="spellStart"/>
      <w:r w:rsidR="00BE3C80">
        <w:rPr>
          <w:rFonts w:hint="eastAsia"/>
        </w:rPr>
        <w:t>Vivado</w:t>
      </w:r>
      <w:proofErr w:type="spellEnd"/>
      <w:r w:rsidR="00BE3C80">
        <w:t xml:space="preserve"> </w:t>
      </w:r>
      <w:r w:rsidR="00BE3C80">
        <w:rPr>
          <w:rFonts w:hint="eastAsia"/>
        </w:rPr>
        <w:t>2018.2</w:t>
      </w:r>
      <w:r w:rsidR="00B1588A">
        <w:rPr>
          <w:rFonts w:hint="eastAsia"/>
        </w:rPr>
        <w:t>。</w:t>
      </w:r>
    </w:p>
    <w:p w14:paraId="4EB58077" w14:textId="2702B205" w:rsidR="0059033F" w:rsidRDefault="0059033F" w:rsidP="00F82F03">
      <w:pPr>
        <w:pStyle w:val="20"/>
      </w:pPr>
      <w:r>
        <w:rPr>
          <w:rFonts w:hint="eastAsia"/>
        </w:rPr>
        <w:t>技术指标</w:t>
      </w:r>
    </w:p>
    <w:p w14:paraId="240E29E7" w14:textId="63F8DC43" w:rsidR="00C41788" w:rsidRDefault="00D0598E" w:rsidP="00C41788">
      <w:pPr>
        <w:pStyle w:val="a"/>
        <w:numPr>
          <w:ilvl w:val="0"/>
          <w:numId w:val="26"/>
        </w:numPr>
      </w:pPr>
      <w:r>
        <w:rPr>
          <w:rFonts w:hint="eastAsia"/>
        </w:rPr>
        <w:t>每块信号处理卡包含</w:t>
      </w:r>
      <w:r w:rsidR="00C41788">
        <w:rPr>
          <w:rFonts w:hint="eastAsia"/>
        </w:rPr>
        <w:t>一片X</w:t>
      </w:r>
      <w:r w:rsidR="00C41788">
        <w:t>CKU115</w:t>
      </w:r>
      <w:r w:rsidR="00C41788">
        <w:rPr>
          <w:rFonts w:hint="eastAsia"/>
        </w:rPr>
        <w:t>或以上级别的通用型F</w:t>
      </w:r>
      <w:r w:rsidR="00C41788">
        <w:t>PGA</w:t>
      </w:r>
      <w:r w:rsidR="00C41788">
        <w:rPr>
          <w:rFonts w:hint="eastAsia"/>
        </w:rPr>
        <w:t>芯片，工业级-2或-3等级；</w:t>
      </w:r>
    </w:p>
    <w:p w14:paraId="4E6A4022" w14:textId="5AFAA0D7" w:rsidR="00C41788" w:rsidRDefault="00D0598E" w:rsidP="00C41788">
      <w:pPr>
        <w:pStyle w:val="a"/>
        <w:numPr>
          <w:ilvl w:val="0"/>
          <w:numId w:val="26"/>
        </w:numPr>
      </w:pPr>
      <w:r>
        <w:rPr>
          <w:rFonts w:hint="eastAsia"/>
        </w:rPr>
        <w:t>每块信号处理卡包含</w:t>
      </w:r>
      <w:r w:rsidR="00C41788">
        <w:rPr>
          <w:rFonts w:hint="eastAsia"/>
        </w:rPr>
        <w:t>一片X</w:t>
      </w:r>
      <w:r w:rsidR="00C41788">
        <w:t>C7Z100</w:t>
      </w:r>
      <w:r w:rsidR="00C41788">
        <w:rPr>
          <w:rFonts w:hint="eastAsia"/>
        </w:rPr>
        <w:t>或以上级别的</w:t>
      </w:r>
      <w:proofErr w:type="spellStart"/>
      <w:r w:rsidR="00C41788">
        <w:rPr>
          <w:rFonts w:hint="eastAsia"/>
        </w:rPr>
        <w:t>Zync</w:t>
      </w:r>
      <w:proofErr w:type="spellEnd"/>
      <w:r w:rsidR="00C41788">
        <w:rPr>
          <w:rFonts w:hint="eastAsia"/>
        </w:rPr>
        <w:t>系列F</w:t>
      </w:r>
      <w:r w:rsidR="00C41788">
        <w:t>PGA</w:t>
      </w:r>
      <w:r w:rsidR="00C41788">
        <w:rPr>
          <w:rFonts w:hint="eastAsia"/>
        </w:rPr>
        <w:t>芯片，工业级-2或-3等级；</w:t>
      </w:r>
    </w:p>
    <w:p w14:paraId="5D2B418D" w14:textId="18B214E6" w:rsidR="00C41788" w:rsidRDefault="00D0598E" w:rsidP="00C41788">
      <w:pPr>
        <w:pStyle w:val="a"/>
        <w:numPr>
          <w:ilvl w:val="0"/>
          <w:numId w:val="26"/>
        </w:numPr>
      </w:pPr>
      <w:r>
        <w:rPr>
          <w:rFonts w:hint="eastAsia"/>
        </w:rPr>
        <w:t>每块信号处理卡包含</w:t>
      </w:r>
      <w:r w:rsidR="00C41788">
        <w:rPr>
          <w:rFonts w:hint="eastAsia"/>
        </w:rPr>
        <w:t>三个标准F</w:t>
      </w:r>
      <w:r w:rsidR="00C41788">
        <w:t>MC</w:t>
      </w:r>
      <w:r w:rsidR="00C41788">
        <w:rPr>
          <w:rFonts w:hint="eastAsia"/>
        </w:rPr>
        <w:t>插槽；</w:t>
      </w:r>
    </w:p>
    <w:p w14:paraId="4C3E8D69" w14:textId="1E82E28E" w:rsidR="00D0598E" w:rsidRDefault="00D0598E" w:rsidP="00D0598E">
      <w:pPr>
        <w:pStyle w:val="a"/>
        <w:numPr>
          <w:ilvl w:val="0"/>
          <w:numId w:val="26"/>
        </w:numPr>
      </w:pPr>
      <w:r>
        <w:rPr>
          <w:rFonts w:hint="eastAsia"/>
        </w:rPr>
        <w:t>信号处理卡的信号线互连要求参考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_Ref24817454 \h</w:instrText>
      </w:r>
      <w:r>
        <w:instrText xml:space="preserve"> </w:instrText>
      </w:r>
      <w:r>
        <w:fldChar w:fldCharType="separate"/>
      </w:r>
      <w:r w:rsidR="00DB040E" w:rsidRPr="008272E7">
        <w:rPr>
          <w:rFonts w:hint="eastAsia"/>
        </w:rPr>
        <w:t>图</w:t>
      </w:r>
      <w:r w:rsidR="00DB040E">
        <w:rPr>
          <w:noProof/>
        </w:rPr>
        <w:t>1</w:t>
      </w:r>
      <w:r>
        <w:fldChar w:fldCharType="end"/>
      </w:r>
      <w:r>
        <w:rPr>
          <w:rFonts w:hint="eastAsia"/>
        </w:rPr>
        <w:t>；</w:t>
      </w:r>
    </w:p>
    <w:p w14:paraId="77E17ADB" w14:textId="09266E94" w:rsidR="00A12DD0" w:rsidRDefault="00A12DD0" w:rsidP="00D0598E">
      <w:pPr>
        <w:pStyle w:val="a"/>
        <w:numPr>
          <w:ilvl w:val="0"/>
          <w:numId w:val="26"/>
        </w:numPr>
      </w:pPr>
      <w:r>
        <w:rPr>
          <w:rFonts w:hint="eastAsia"/>
        </w:rPr>
        <w:lastRenderedPageBreak/>
        <w:t>万兆网子卡为S</w:t>
      </w:r>
      <w:r>
        <w:t>FP+</w:t>
      </w:r>
      <w:r>
        <w:rPr>
          <w:rFonts w:hint="eastAsia"/>
        </w:rPr>
        <w:t>接口；</w:t>
      </w:r>
    </w:p>
    <w:p w14:paraId="226CE242" w14:textId="0C38DF30" w:rsidR="00E446FD" w:rsidRDefault="00E446FD" w:rsidP="00D0598E">
      <w:pPr>
        <w:pStyle w:val="a"/>
        <w:numPr>
          <w:ilvl w:val="0"/>
          <w:numId w:val="26"/>
        </w:numPr>
      </w:pPr>
      <w:r>
        <w:rPr>
          <w:rFonts w:hint="eastAsia"/>
        </w:rPr>
        <w:t>万兆网子卡支持两路独立的</w:t>
      </w:r>
      <w:r w:rsidR="00AC3429">
        <w:rPr>
          <w:rFonts w:hint="eastAsia"/>
        </w:rPr>
        <w:t>万兆</w:t>
      </w:r>
      <w:r>
        <w:rPr>
          <w:rFonts w:hint="eastAsia"/>
        </w:rPr>
        <w:t>网络接口；</w:t>
      </w:r>
    </w:p>
    <w:p w14:paraId="7CD6E2BD" w14:textId="366CB802" w:rsidR="00C208A3" w:rsidRDefault="00750B50" w:rsidP="00D0598E">
      <w:pPr>
        <w:pStyle w:val="a"/>
        <w:numPr>
          <w:ilvl w:val="0"/>
          <w:numId w:val="26"/>
        </w:numPr>
      </w:pPr>
      <w:r>
        <w:rPr>
          <w:rFonts w:hint="eastAsia"/>
        </w:rPr>
        <w:t>万兆网接口</w:t>
      </w:r>
      <w:r w:rsidR="003D3D7D">
        <w:rPr>
          <w:rFonts w:hint="eastAsia"/>
        </w:rPr>
        <w:t>运行于T</w:t>
      </w:r>
      <w:r w:rsidR="003D3D7D">
        <w:t>CP</w:t>
      </w:r>
      <w:r w:rsidR="003D3D7D">
        <w:rPr>
          <w:rFonts w:hint="eastAsia"/>
        </w:rPr>
        <w:t>协议时，</w:t>
      </w:r>
      <w:r w:rsidR="00C208A3">
        <w:rPr>
          <w:rFonts w:hint="eastAsia"/>
        </w:rPr>
        <w:t>使用万兆网I</w:t>
      </w:r>
      <w:r w:rsidR="00C208A3">
        <w:t>P</w:t>
      </w:r>
      <w:r w:rsidR="00C208A3">
        <w:rPr>
          <w:rFonts w:hint="eastAsia"/>
        </w:rPr>
        <w:t>配套测试工程测试</w:t>
      </w:r>
      <w:r w:rsidR="003D3D7D">
        <w:rPr>
          <w:rFonts w:hint="eastAsia"/>
        </w:rPr>
        <w:t>获得</w:t>
      </w:r>
      <w:r w:rsidR="00C208A3">
        <w:rPr>
          <w:rFonts w:hint="eastAsia"/>
        </w:rPr>
        <w:t>的有效数据带宽≥</w:t>
      </w:r>
      <w:r w:rsidR="00977483">
        <w:rPr>
          <w:rFonts w:hint="eastAsia"/>
        </w:rPr>
        <w:t>3</w:t>
      </w:r>
      <w:del w:id="10" w:author="吴秋宇" w:date="2019-12-06T09:24:00Z">
        <w:r w:rsidR="00977483" w:rsidDel="008937A8">
          <w:rPr>
            <w:rFonts w:hint="eastAsia"/>
          </w:rPr>
          <w:delText>5</w:delText>
        </w:r>
      </w:del>
      <w:ins w:id="11" w:author="吴秋宇" w:date="2019-12-06T09:24:00Z">
        <w:r w:rsidR="008937A8">
          <w:rPr>
            <w:rFonts w:hint="eastAsia"/>
          </w:rPr>
          <w:t>6</w:t>
        </w:r>
      </w:ins>
      <w:r w:rsidR="00C208A3">
        <w:rPr>
          <w:rFonts w:hint="eastAsia"/>
        </w:rPr>
        <w:t>0MByte</w:t>
      </w:r>
      <w:r w:rsidR="00C208A3">
        <w:t>/s</w:t>
      </w:r>
      <w:r w:rsidR="003D3D7D">
        <w:rPr>
          <w:rFonts w:hint="eastAsia"/>
        </w:rPr>
        <w:t>，运行于U</w:t>
      </w:r>
      <w:r w:rsidR="003D3D7D">
        <w:t>DP</w:t>
      </w:r>
      <w:r w:rsidR="003D3D7D">
        <w:rPr>
          <w:rFonts w:hint="eastAsia"/>
        </w:rPr>
        <w:t>协议时测试获得的有效数据带宽≥</w:t>
      </w:r>
      <w:r w:rsidR="00B45BEB">
        <w:rPr>
          <w:rFonts w:hint="eastAsia"/>
        </w:rPr>
        <w:t>7</w:t>
      </w:r>
      <w:del w:id="12" w:author="吴秋宇" w:date="2019-12-06T09:24:00Z">
        <w:r w:rsidR="003D3D7D" w:rsidDel="008937A8">
          <w:rPr>
            <w:rFonts w:hint="eastAsia"/>
          </w:rPr>
          <w:delText>0</w:delText>
        </w:r>
      </w:del>
      <w:ins w:id="13" w:author="吴秋宇" w:date="2019-12-06T09:24:00Z">
        <w:r w:rsidR="008937A8">
          <w:rPr>
            <w:rFonts w:hint="eastAsia"/>
          </w:rPr>
          <w:t>2</w:t>
        </w:r>
      </w:ins>
      <w:r w:rsidR="003D3D7D">
        <w:rPr>
          <w:rFonts w:hint="eastAsia"/>
        </w:rPr>
        <w:t>0MByte</w:t>
      </w:r>
      <w:r w:rsidR="003D3D7D">
        <w:t>/s</w:t>
      </w:r>
      <w:r w:rsidR="00C208A3">
        <w:rPr>
          <w:rFonts w:hint="eastAsia"/>
        </w:rPr>
        <w:t>（</w:t>
      </w:r>
      <w:r w:rsidR="003D3D7D">
        <w:rPr>
          <w:rFonts w:hint="eastAsia"/>
        </w:rPr>
        <w:t>均</w:t>
      </w:r>
      <w:r w:rsidR="006C0148">
        <w:rPr>
          <w:rFonts w:hint="eastAsia"/>
        </w:rPr>
        <w:t>使用C</w:t>
      </w:r>
      <w:r w:rsidR="006C0148">
        <w:t>PU</w:t>
      </w:r>
      <w:r w:rsidR="006C0148">
        <w:rPr>
          <w:rFonts w:hint="eastAsia"/>
        </w:rPr>
        <w:t>性能不低于Intel</w:t>
      </w:r>
      <w:r w:rsidR="006C0148">
        <w:t xml:space="preserve"> </w:t>
      </w:r>
      <w:r w:rsidR="006C0148">
        <w:rPr>
          <w:rFonts w:hint="eastAsia"/>
        </w:rPr>
        <w:t>i7</w:t>
      </w:r>
      <w:r w:rsidR="006C0148">
        <w:t xml:space="preserve"> </w:t>
      </w:r>
      <w:r w:rsidR="006C0148">
        <w:rPr>
          <w:rFonts w:hint="eastAsia"/>
        </w:rPr>
        <w:t>4</w:t>
      </w:r>
      <w:r w:rsidR="00366748">
        <w:rPr>
          <w:rFonts w:hint="eastAsia"/>
        </w:rPr>
        <w:t>7</w:t>
      </w:r>
      <w:r w:rsidR="006C0148">
        <w:rPr>
          <w:rFonts w:hint="eastAsia"/>
        </w:rPr>
        <w:t>70</w:t>
      </w:r>
      <w:r w:rsidR="00C30D76">
        <w:rPr>
          <w:rFonts w:hint="eastAsia"/>
        </w:rPr>
        <w:t>、内存不少于8</w:t>
      </w:r>
      <w:r w:rsidR="00C30D76">
        <w:t>GB</w:t>
      </w:r>
      <w:r w:rsidR="00AB408D">
        <w:rPr>
          <w:rFonts w:hint="eastAsia"/>
        </w:rPr>
        <w:t>、</w:t>
      </w:r>
      <w:r w:rsidR="00AB408D">
        <w:t>SSD</w:t>
      </w:r>
      <w:r w:rsidR="00AB408D">
        <w:rPr>
          <w:rFonts w:hint="eastAsia"/>
        </w:rPr>
        <w:t>连续读写速度不低于1GByte</w:t>
      </w:r>
      <w:r w:rsidR="00AB408D">
        <w:t>/s</w:t>
      </w:r>
      <w:r w:rsidR="006C0148">
        <w:rPr>
          <w:rFonts w:hint="eastAsia"/>
        </w:rPr>
        <w:t>的普通P</w:t>
      </w:r>
      <w:r w:rsidR="006C0148">
        <w:t>C</w:t>
      </w:r>
      <w:r w:rsidR="00922AFF">
        <w:rPr>
          <w:rFonts w:hint="eastAsia"/>
        </w:rPr>
        <w:t>进行</w:t>
      </w:r>
      <w:r w:rsidR="006C0148">
        <w:rPr>
          <w:rFonts w:hint="eastAsia"/>
        </w:rPr>
        <w:t>测试</w:t>
      </w:r>
      <w:ins w:id="14" w:author="吴秋宇" w:date="2019-12-06T09:16:00Z">
        <w:r w:rsidR="003F3174">
          <w:rPr>
            <w:rFonts w:hint="eastAsia"/>
          </w:rPr>
          <w:t>，包括发送和接收</w:t>
        </w:r>
      </w:ins>
      <w:del w:id="15" w:author="吴秋宇" w:date="2019-12-06T09:16:00Z">
        <w:r w:rsidR="006C0148" w:rsidDel="003F3174">
          <w:rPr>
            <w:rFonts w:hint="eastAsia"/>
          </w:rPr>
          <w:delText>，</w:delText>
        </w:r>
      </w:del>
      <w:ins w:id="16" w:author="吴秋宇" w:date="2019-12-06T09:16:00Z">
        <w:r w:rsidR="003F3174">
          <w:rPr>
            <w:rFonts w:hint="eastAsia"/>
          </w:rPr>
          <w:t>。</w:t>
        </w:r>
      </w:ins>
      <w:ins w:id="17" w:author="吴秋宇" w:date="2019-12-06T09:14:00Z">
        <w:r w:rsidR="003F3174">
          <w:rPr>
            <w:rFonts w:hint="eastAsia"/>
          </w:rPr>
          <w:t>P</w:t>
        </w:r>
      </w:ins>
      <w:ins w:id="18" w:author="吴秋宇" w:date="2019-12-06T09:15:00Z">
        <w:r w:rsidR="003F3174">
          <w:t>C</w:t>
        </w:r>
        <w:r w:rsidR="003F3174">
          <w:rPr>
            <w:rFonts w:hint="eastAsia"/>
          </w:rPr>
          <w:t>操作系统为Windows</w:t>
        </w:r>
        <w:r w:rsidR="003F3174">
          <w:t xml:space="preserve"> </w:t>
        </w:r>
        <w:r w:rsidR="003F3174">
          <w:rPr>
            <w:rFonts w:hint="eastAsia"/>
          </w:rPr>
          <w:t>10，</w:t>
        </w:r>
      </w:ins>
      <w:ins w:id="19" w:author="吴秋宇" w:date="2019-12-06T09:14:00Z">
        <w:r w:rsidR="003F3174">
          <w:rPr>
            <w:rFonts w:hint="eastAsia"/>
          </w:rPr>
          <w:t>测试软件为</w:t>
        </w:r>
        <w:proofErr w:type="spellStart"/>
        <w:r w:rsidR="003F3174">
          <w:rPr>
            <w:rFonts w:hint="eastAsia"/>
          </w:rPr>
          <w:t>i</w:t>
        </w:r>
      </w:ins>
      <w:ins w:id="20" w:author="吴秋宇" w:date="2019-12-06T09:16:00Z">
        <w:r w:rsidR="003F3174">
          <w:t>P</w:t>
        </w:r>
      </w:ins>
      <w:ins w:id="21" w:author="吴秋宇" w:date="2019-12-06T09:14:00Z">
        <w:r w:rsidR="003F3174">
          <w:rPr>
            <w:rFonts w:hint="eastAsia"/>
          </w:rPr>
          <w:t>erf</w:t>
        </w:r>
      </w:ins>
      <w:proofErr w:type="spellEnd"/>
      <w:ins w:id="22" w:author="吴秋宇" w:date="2019-12-06T09:17:00Z">
        <w:r w:rsidR="003F3174">
          <w:t xml:space="preserve"> </w:t>
        </w:r>
        <w:r w:rsidR="003F3174">
          <w:rPr>
            <w:rFonts w:hint="eastAsia"/>
          </w:rPr>
          <w:t>64</w:t>
        </w:r>
        <w:r w:rsidR="003F3174">
          <w:t xml:space="preserve"> </w:t>
        </w:r>
        <w:r w:rsidR="003F3174">
          <w:rPr>
            <w:rFonts w:hint="eastAsia"/>
          </w:rPr>
          <w:t>bits</w:t>
        </w:r>
      </w:ins>
      <w:ins w:id="23" w:author="吴秋宇" w:date="2019-12-06T09:16:00Z">
        <w:r w:rsidR="003F3174">
          <w:rPr>
            <w:rFonts w:hint="eastAsia"/>
          </w:rPr>
          <w:t>，</w:t>
        </w:r>
      </w:ins>
      <w:ins w:id="24" w:author="吴秋宇" w:date="2019-12-06T09:17:00Z">
        <w:r w:rsidR="003F3174">
          <w:rPr>
            <w:rFonts w:hint="eastAsia"/>
          </w:rPr>
          <w:t>软件</w:t>
        </w:r>
      </w:ins>
      <w:ins w:id="25" w:author="吴秋宇" w:date="2019-12-06T09:16:00Z">
        <w:r w:rsidR="003F3174">
          <w:rPr>
            <w:rFonts w:hint="eastAsia"/>
          </w:rPr>
          <w:t>版本不低于V3.1</w:t>
        </w:r>
      </w:ins>
      <w:del w:id="26" w:author="吴秋宇" w:date="2019-12-06T09:16:00Z">
        <w:r w:rsidR="00C208A3" w:rsidDel="003F3174">
          <w:rPr>
            <w:rFonts w:hint="eastAsia"/>
          </w:rPr>
          <w:delText>包括</w:delText>
        </w:r>
        <w:r w:rsidR="0069271D" w:rsidDel="003F3174">
          <w:rPr>
            <w:rFonts w:hint="eastAsia"/>
          </w:rPr>
          <w:delText>发送</w:delText>
        </w:r>
        <w:r w:rsidR="00C208A3" w:rsidDel="003F3174">
          <w:rPr>
            <w:rFonts w:hint="eastAsia"/>
          </w:rPr>
          <w:delText>和</w:delText>
        </w:r>
        <w:r w:rsidR="0069271D" w:rsidDel="003F3174">
          <w:rPr>
            <w:rFonts w:hint="eastAsia"/>
          </w:rPr>
          <w:delText>接收</w:delText>
        </w:r>
      </w:del>
      <w:r w:rsidR="00C208A3">
        <w:rPr>
          <w:rFonts w:hint="eastAsia"/>
        </w:rPr>
        <w:t>）；</w:t>
      </w:r>
    </w:p>
    <w:p w14:paraId="5F7E98F6" w14:textId="2F19B1AC" w:rsidR="00E90161" w:rsidRDefault="00E90161" w:rsidP="00C41788">
      <w:pPr>
        <w:pStyle w:val="a"/>
        <w:numPr>
          <w:ilvl w:val="0"/>
          <w:numId w:val="26"/>
        </w:numPr>
      </w:pPr>
      <w:r>
        <w:rPr>
          <w:rFonts w:hint="eastAsia"/>
        </w:rPr>
        <w:t>产品数量：</w:t>
      </w:r>
      <w:r w:rsidR="001F4BEC">
        <w:rPr>
          <w:rFonts w:hint="eastAsia"/>
        </w:rPr>
        <w:t>信号处理卡</w:t>
      </w:r>
      <w:r>
        <w:rPr>
          <w:rFonts w:hint="eastAsia"/>
        </w:rPr>
        <w:t>四块</w:t>
      </w:r>
      <w:r w:rsidR="001F4BEC">
        <w:rPr>
          <w:rFonts w:hint="eastAsia"/>
        </w:rPr>
        <w:t>，万兆网子卡两块</w:t>
      </w:r>
      <w:r w:rsidR="00D0598E">
        <w:rPr>
          <w:rFonts w:hint="eastAsia"/>
        </w:rPr>
        <w:t>。</w:t>
      </w:r>
    </w:p>
    <w:p w14:paraId="35BAB820" w14:textId="77777777" w:rsidR="0059033F" w:rsidRDefault="0059033F" w:rsidP="00F82F03">
      <w:pPr>
        <w:pStyle w:val="20"/>
      </w:pPr>
      <w:r>
        <w:rPr>
          <w:rFonts w:hint="eastAsia"/>
        </w:rPr>
        <w:t>使用性能要求</w:t>
      </w:r>
    </w:p>
    <w:p w14:paraId="57367658" w14:textId="77777777" w:rsidR="0059033F" w:rsidRDefault="0059033F" w:rsidP="00F82F03">
      <w:pPr>
        <w:pStyle w:val="3"/>
      </w:pPr>
      <w:r w:rsidRPr="0059033F">
        <w:rPr>
          <w:rFonts w:hint="eastAsia"/>
        </w:rPr>
        <w:t>环境适应性</w:t>
      </w:r>
    </w:p>
    <w:p w14:paraId="5F66FC30" w14:textId="5B573B9F" w:rsidR="002635FD" w:rsidRPr="00F82F03" w:rsidRDefault="00F82F03" w:rsidP="00F82F03">
      <w:pPr>
        <w:pStyle w:val="af4"/>
      </w:pPr>
      <w:bookmarkStart w:id="27" w:name="_Ref21905779"/>
      <w:r w:rsidRPr="00F82F03">
        <w:rPr>
          <w:rFonts w:hint="eastAsia"/>
        </w:rPr>
        <w:t>表</w:t>
      </w:r>
      <w:r w:rsidRPr="00F82F03">
        <w:fldChar w:fldCharType="begin"/>
      </w:r>
      <w:r w:rsidRPr="00F82F03">
        <w:instrText xml:space="preserve"> </w:instrText>
      </w:r>
      <w:r w:rsidRPr="00F82F03">
        <w:rPr>
          <w:rFonts w:hint="eastAsia"/>
        </w:rPr>
        <w:instrText xml:space="preserve">SEQ </w:instrText>
      </w:r>
      <w:r w:rsidRPr="00F82F03">
        <w:rPr>
          <w:rFonts w:hint="eastAsia"/>
        </w:rPr>
        <w:instrText>表</w:instrText>
      </w:r>
      <w:r w:rsidRPr="00F82F03">
        <w:rPr>
          <w:rFonts w:hint="eastAsia"/>
        </w:rPr>
        <w:instrText xml:space="preserve"> \* ARABIC</w:instrText>
      </w:r>
      <w:r w:rsidRPr="00F82F03">
        <w:instrText xml:space="preserve"> </w:instrText>
      </w:r>
      <w:r w:rsidRPr="00F82F03">
        <w:fldChar w:fldCharType="separate"/>
      </w:r>
      <w:r w:rsidR="00DB040E">
        <w:rPr>
          <w:noProof/>
        </w:rPr>
        <w:t>1</w:t>
      </w:r>
      <w:r w:rsidRPr="00F82F03">
        <w:fldChar w:fldCharType="end"/>
      </w:r>
      <w:bookmarkEnd w:id="27"/>
      <w:r w:rsidRPr="00F82F03">
        <w:rPr>
          <w:rFonts w:hint="eastAsia"/>
        </w:rPr>
        <w:t xml:space="preserve">　</w:t>
      </w:r>
      <w:r w:rsidR="00BE384A">
        <w:rPr>
          <w:rFonts w:hint="eastAsia"/>
        </w:rPr>
        <w:t>产品</w:t>
      </w:r>
      <w:r w:rsidR="002635FD" w:rsidRPr="00F82F03">
        <w:rPr>
          <w:rFonts w:hint="eastAsia"/>
        </w:rPr>
        <w:t>环境适应性要求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52"/>
        <w:gridCol w:w="6570"/>
      </w:tblGrid>
      <w:tr w:rsidR="001D25A6" w:rsidRPr="00F82F03" w14:paraId="5CFBB1CB" w14:textId="77777777" w:rsidTr="00F82F03">
        <w:trPr>
          <w:trHeight w:val="523"/>
          <w:tblHeader/>
        </w:trPr>
        <w:tc>
          <w:tcPr>
            <w:tcW w:w="1145" w:type="pct"/>
            <w:vAlign w:val="center"/>
          </w:tcPr>
          <w:p w14:paraId="0CE59EB3" w14:textId="77777777" w:rsidR="001D25A6" w:rsidRPr="00F82F03" w:rsidRDefault="001D25A6" w:rsidP="00613FD1">
            <w:pPr>
              <w:pStyle w:val="af6"/>
              <w:jc w:val="center"/>
            </w:pPr>
            <w:proofErr w:type="spellStart"/>
            <w:r w:rsidRPr="00F82F03">
              <w:rPr>
                <w:rFonts w:hint="eastAsia"/>
              </w:rPr>
              <w:t>环境条件</w:t>
            </w:r>
            <w:proofErr w:type="spellEnd"/>
          </w:p>
        </w:tc>
        <w:tc>
          <w:tcPr>
            <w:tcW w:w="3855" w:type="pct"/>
            <w:vAlign w:val="center"/>
          </w:tcPr>
          <w:p w14:paraId="6005E3A9" w14:textId="77777777" w:rsidR="001D25A6" w:rsidRPr="00F82F03" w:rsidRDefault="001D25A6" w:rsidP="00912AB8">
            <w:pPr>
              <w:pStyle w:val="af6"/>
              <w:jc w:val="center"/>
            </w:pPr>
            <w:proofErr w:type="spellStart"/>
            <w:r w:rsidRPr="00F82F03">
              <w:rPr>
                <w:rFonts w:hint="eastAsia"/>
              </w:rPr>
              <w:t>要求</w:t>
            </w:r>
            <w:proofErr w:type="spellEnd"/>
          </w:p>
        </w:tc>
      </w:tr>
      <w:tr w:rsidR="001D25A6" w:rsidRPr="00F82F03" w14:paraId="41CF0579" w14:textId="77777777" w:rsidTr="00F82F03">
        <w:tc>
          <w:tcPr>
            <w:tcW w:w="1145" w:type="pct"/>
            <w:vAlign w:val="center"/>
          </w:tcPr>
          <w:p w14:paraId="3EE0AC10" w14:textId="77777777" w:rsidR="001D25A6" w:rsidRPr="00F82F03" w:rsidRDefault="001D25A6" w:rsidP="00613FD1">
            <w:pPr>
              <w:pStyle w:val="af6"/>
              <w:jc w:val="center"/>
            </w:pPr>
            <w:proofErr w:type="spellStart"/>
            <w:r w:rsidRPr="00F82F03">
              <w:rPr>
                <w:rFonts w:hint="eastAsia"/>
              </w:rPr>
              <w:t>高温工作</w:t>
            </w:r>
            <w:proofErr w:type="spellEnd"/>
          </w:p>
        </w:tc>
        <w:tc>
          <w:tcPr>
            <w:tcW w:w="3855" w:type="pct"/>
            <w:vAlign w:val="center"/>
          </w:tcPr>
          <w:p w14:paraId="4C35AA31" w14:textId="4EE78636" w:rsidR="001D25A6" w:rsidRPr="00F82F03" w:rsidRDefault="006F1A07" w:rsidP="00912AB8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1D25A6" w:rsidRPr="00F82F03">
              <w:rPr>
                <w:rFonts w:hint="eastAsia"/>
              </w:rPr>
              <w:t>5</w:t>
            </w:r>
            <w:r w:rsidR="001D25A6" w:rsidRPr="00F82F03">
              <w:rPr>
                <w:rFonts w:hint="eastAsia"/>
              </w:rPr>
              <w:sym w:font="Symbol" w:char="F0B0"/>
            </w:r>
            <w:r w:rsidR="001D25A6" w:rsidRPr="00F82F03">
              <w:rPr>
                <w:rFonts w:hint="eastAsia"/>
              </w:rPr>
              <w:t>C</w:t>
            </w:r>
          </w:p>
        </w:tc>
      </w:tr>
      <w:tr w:rsidR="001D25A6" w:rsidRPr="00F82F03" w14:paraId="5EAEAE0F" w14:textId="77777777" w:rsidTr="00F82F03">
        <w:tc>
          <w:tcPr>
            <w:tcW w:w="1145" w:type="pct"/>
            <w:vAlign w:val="center"/>
          </w:tcPr>
          <w:p w14:paraId="3E11CD79" w14:textId="77777777" w:rsidR="001D25A6" w:rsidRPr="00F82F03" w:rsidRDefault="001D25A6" w:rsidP="00613FD1">
            <w:pPr>
              <w:pStyle w:val="af6"/>
              <w:jc w:val="center"/>
            </w:pPr>
            <w:proofErr w:type="spellStart"/>
            <w:r w:rsidRPr="00F82F03">
              <w:rPr>
                <w:rFonts w:hint="eastAsia"/>
              </w:rPr>
              <w:t>高温贮存</w:t>
            </w:r>
            <w:proofErr w:type="spellEnd"/>
          </w:p>
        </w:tc>
        <w:tc>
          <w:tcPr>
            <w:tcW w:w="3855" w:type="pct"/>
            <w:vAlign w:val="center"/>
          </w:tcPr>
          <w:p w14:paraId="4C045E9E" w14:textId="67DA4CD2" w:rsidR="001D25A6" w:rsidRPr="00F82F03" w:rsidRDefault="006F1A07" w:rsidP="00912AB8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1D25A6" w:rsidRPr="00F82F03">
              <w:rPr>
                <w:rFonts w:hint="eastAsia"/>
              </w:rPr>
              <w:t>5</w:t>
            </w:r>
            <w:r w:rsidR="001D25A6" w:rsidRPr="00F82F03">
              <w:rPr>
                <w:rFonts w:hint="eastAsia"/>
              </w:rPr>
              <w:sym w:font="Symbol" w:char="F0B0"/>
            </w:r>
            <w:r w:rsidR="001D25A6" w:rsidRPr="00F82F03">
              <w:rPr>
                <w:rFonts w:hint="eastAsia"/>
              </w:rPr>
              <w:t>C</w:t>
            </w:r>
          </w:p>
        </w:tc>
      </w:tr>
      <w:tr w:rsidR="001D25A6" w:rsidRPr="00F82F03" w14:paraId="707CB805" w14:textId="77777777" w:rsidTr="00F82F03">
        <w:tc>
          <w:tcPr>
            <w:tcW w:w="1145" w:type="pct"/>
            <w:vAlign w:val="center"/>
          </w:tcPr>
          <w:p w14:paraId="6E586D68" w14:textId="77777777" w:rsidR="001D25A6" w:rsidRPr="00F82F03" w:rsidRDefault="001D25A6" w:rsidP="00613FD1">
            <w:pPr>
              <w:pStyle w:val="af6"/>
              <w:jc w:val="center"/>
            </w:pPr>
            <w:proofErr w:type="spellStart"/>
            <w:r w:rsidRPr="00F82F03">
              <w:rPr>
                <w:rFonts w:hint="eastAsia"/>
              </w:rPr>
              <w:t>低温工作</w:t>
            </w:r>
            <w:proofErr w:type="spellEnd"/>
          </w:p>
        </w:tc>
        <w:tc>
          <w:tcPr>
            <w:tcW w:w="3855" w:type="pct"/>
            <w:vAlign w:val="center"/>
          </w:tcPr>
          <w:p w14:paraId="516A2791" w14:textId="3CC213F8" w:rsidR="001D25A6" w:rsidRPr="00F82F03" w:rsidRDefault="001D25A6" w:rsidP="00912AB8">
            <w:pPr>
              <w:pStyle w:val="af6"/>
              <w:jc w:val="center"/>
            </w:pPr>
            <w:r w:rsidRPr="00F82F03">
              <w:rPr>
                <w:rFonts w:hint="eastAsia"/>
              </w:rPr>
              <w:t>-10</w:t>
            </w:r>
            <w:r w:rsidRPr="00F82F03">
              <w:rPr>
                <w:rFonts w:hint="eastAsia"/>
              </w:rPr>
              <w:sym w:font="Symbol" w:char="F0B0"/>
            </w:r>
            <w:r w:rsidRPr="00F82F03">
              <w:rPr>
                <w:rFonts w:hint="eastAsia"/>
              </w:rPr>
              <w:t>C</w:t>
            </w:r>
          </w:p>
        </w:tc>
      </w:tr>
      <w:tr w:rsidR="001D25A6" w:rsidRPr="00F82F03" w14:paraId="3E3E84B8" w14:textId="77777777" w:rsidTr="00F82F03">
        <w:tc>
          <w:tcPr>
            <w:tcW w:w="1145" w:type="pct"/>
            <w:vAlign w:val="center"/>
          </w:tcPr>
          <w:p w14:paraId="7BAC898E" w14:textId="77777777" w:rsidR="001D25A6" w:rsidRPr="00F82F03" w:rsidRDefault="001D25A6" w:rsidP="00613FD1">
            <w:pPr>
              <w:pStyle w:val="af6"/>
              <w:jc w:val="center"/>
            </w:pPr>
            <w:proofErr w:type="spellStart"/>
            <w:r w:rsidRPr="00F82F03">
              <w:rPr>
                <w:rFonts w:hint="eastAsia"/>
              </w:rPr>
              <w:t>低温贮存</w:t>
            </w:r>
            <w:proofErr w:type="spellEnd"/>
          </w:p>
        </w:tc>
        <w:tc>
          <w:tcPr>
            <w:tcW w:w="3855" w:type="pct"/>
            <w:vAlign w:val="center"/>
          </w:tcPr>
          <w:p w14:paraId="2526029A" w14:textId="77777777" w:rsidR="001D25A6" w:rsidRPr="00F82F03" w:rsidRDefault="001D25A6" w:rsidP="00912AB8">
            <w:pPr>
              <w:pStyle w:val="af6"/>
              <w:jc w:val="center"/>
              <w:rPr>
                <w:lang w:eastAsia="zh-CN"/>
              </w:rPr>
            </w:pPr>
            <w:r w:rsidRPr="00F82F03">
              <w:rPr>
                <w:rFonts w:hint="eastAsia"/>
              </w:rPr>
              <w:t>-</w:t>
            </w:r>
            <w:r w:rsidR="00613FD1">
              <w:rPr>
                <w:rFonts w:hint="eastAsia"/>
                <w:lang w:eastAsia="zh-CN"/>
              </w:rPr>
              <w:t>4</w:t>
            </w:r>
            <w:r w:rsidRPr="00F82F03">
              <w:rPr>
                <w:rFonts w:hint="eastAsia"/>
              </w:rPr>
              <w:t>0</w:t>
            </w:r>
            <w:r w:rsidRPr="00F82F03">
              <w:rPr>
                <w:rFonts w:hint="eastAsia"/>
              </w:rPr>
              <w:sym w:font="Symbol" w:char="F0B0"/>
            </w:r>
            <w:r w:rsidRPr="00F82F03">
              <w:rPr>
                <w:rFonts w:hint="eastAsia"/>
              </w:rPr>
              <w:t>C</w:t>
            </w:r>
          </w:p>
        </w:tc>
      </w:tr>
      <w:tr w:rsidR="00F44E45" w:rsidRPr="00F82F03" w14:paraId="10F2F1AF" w14:textId="77777777" w:rsidTr="00F82F03">
        <w:tc>
          <w:tcPr>
            <w:tcW w:w="1145" w:type="pct"/>
            <w:vAlign w:val="center"/>
          </w:tcPr>
          <w:p w14:paraId="7171818A" w14:textId="532E782D" w:rsidR="00F44E45" w:rsidRPr="00F82F03" w:rsidRDefault="00F44E45" w:rsidP="00613FD1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振动</w:t>
            </w:r>
          </w:p>
        </w:tc>
        <w:tc>
          <w:tcPr>
            <w:tcW w:w="3855" w:type="pct"/>
            <w:vAlign w:val="center"/>
          </w:tcPr>
          <w:p w14:paraId="2A837A2E" w14:textId="7C6B0F15" w:rsidR="00F44E45" w:rsidRPr="00F82F03" w:rsidRDefault="00F44E45" w:rsidP="00912AB8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见</w:t>
            </w:r>
            <w:r>
              <w:fldChar w:fldCharType="begin"/>
            </w:r>
            <w:r>
              <w:rPr>
                <w:lang w:eastAsia="zh-CN"/>
              </w:rPr>
              <w:instrText xml:space="preserve"> </w:instrText>
            </w:r>
            <w:r>
              <w:rPr>
                <w:rFonts w:hint="eastAsia"/>
                <w:lang w:eastAsia="zh-CN"/>
              </w:rPr>
              <w:instrText>REF _Ref24838498 \n \h</w:instrText>
            </w:r>
            <w:r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DB040E">
              <w:rPr>
                <w:lang w:eastAsia="zh-CN"/>
              </w:rPr>
              <w:t xml:space="preserve">7.3　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节</w:t>
            </w:r>
            <w:r w:rsidR="00D94C4A">
              <w:rPr>
                <w:rFonts w:hint="eastAsia"/>
                <w:lang w:eastAsia="zh-CN"/>
              </w:rPr>
              <w:t>“环境试验要求”</w:t>
            </w:r>
          </w:p>
        </w:tc>
      </w:tr>
    </w:tbl>
    <w:p w14:paraId="7F765836" w14:textId="77777777" w:rsidR="00D66FDE" w:rsidRDefault="00D66FDE" w:rsidP="00D66FDE">
      <w:pPr>
        <w:pStyle w:val="af1"/>
        <w:ind w:firstLine="560"/>
      </w:pPr>
    </w:p>
    <w:p w14:paraId="7A2319DB" w14:textId="77777777" w:rsidR="00917BEF" w:rsidRPr="009D451A" w:rsidRDefault="00917BEF" w:rsidP="009D451A">
      <w:pPr>
        <w:pStyle w:val="1"/>
      </w:pPr>
      <w:r w:rsidRPr="009D451A">
        <w:rPr>
          <w:rFonts w:hint="eastAsia"/>
        </w:rPr>
        <w:t>质量控制要求</w:t>
      </w:r>
    </w:p>
    <w:p w14:paraId="6F552CAE" w14:textId="6294A8B2" w:rsidR="005C7205" w:rsidRPr="005C7205" w:rsidRDefault="0001679E" w:rsidP="0034690A">
      <w:pPr>
        <w:pStyle w:val="20"/>
      </w:pPr>
      <w:r>
        <w:rPr>
          <w:rFonts w:hint="eastAsia"/>
        </w:rPr>
        <w:t>设计</w:t>
      </w:r>
      <w:r w:rsidR="005C7205" w:rsidRPr="005C7205">
        <w:rPr>
          <w:rFonts w:hint="eastAsia"/>
        </w:rPr>
        <w:t>方案</w:t>
      </w:r>
      <w:r w:rsidR="00366751">
        <w:rPr>
          <w:rFonts w:hint="eastAsia"/>
        </w:rPr>
        <w:t>审查</w:t>
      </w:r>
    </w:p>
    <w:p w14:paraId="319FFF74" w14:textId="21CA9521" w:rsidR="00644B8D" w:rsidRDefault="00613FD1" w:rsidP="009B1A14">
      <w:pPr>
        <w:pStyle w:val="af1"/>
        <w:ind w:firstLine="560"/>
      </w:pPr>
      <w:r>
        <w:rPr>
          <w:rFonts w:hint="eastAsia"/>
        </w:rPr>
        <w:t>供方</w:t>
      </w:r>
      <w:r w:rsidR="00C877D4" w:rsidRPr="00900A31">
        <w:rPr>
          <w:rFonts w:hint="eastAsia"/>
        </w:rPr>
        <w:t>应根据本协议</w:t>
      </w:r>
      <w:r w:rsidR="00F3228D" w:rsidRPr="00900A31">
        <w:rPr>
          <w:rFonts w:hint="eastAsia"/>
        </w:rPr>
        <w:t>要求，</w:t>
      </w:r>
      <w:r w:rsidR="001211D2">
        <w:rPr>
          <w:rFonts w:hint="eastAsia"/>
        </w:rPr>
        <w:t>在产品投产前</w:t>
      </w:r>
      <w:r>
        <w:rPr>
          <w:rFonts w:hint="eastAsia"/>
        </w:rPr>
        <w:t>将设计</w:t>
      </w:r>
      <w:r w:rsidR="00FA3262">
        <w:rPr>
          <w:rFonts w:hint="eastAsia"/>
        </w:rPr>
        <w:t>方案（</w:t>
      </w:r>
      <w:r w:rsidR="00F63552">
        <w:rPr>
          <w:rFonts w:hint="eastAsia"/>
        </w:rPr>
        <w:t>设计</w:t>
      </w:r>
      <w:r>
        <w:rPr>
          <w:rFonts w:hint="eastAsia"/>
        </w:rPr>
        <w:t>原理图</w:t>
      </w:r>
      <w:r w:rsidR="00FA3262">
        <w:rPr>
          <w:rFonts w:hint="eastAsia"/>
        </w:rPr>
        <w:t>）</w:t>
      </w:r>
      <w:r>
        <w:rPr>
          <w:rFonts w:hint="eastAsia"/>
        </w:rPr>
        <w:t>提交需方进行审查。设计原理图</w:t>
      </w:r>
      <w:r w:rsidR="00694337">
        <w:rPr>
          <w:rFonts w:hint="eastAsia"/>
        </w:rPr>
        <w:t>通过</w:t>
      </w:r>
      <w:r>
        <w:rPr>
          <w:rFonts w:hint="eastAsia"/>
        </w:rPr>
        <w:t>需方审查确认</w:t>
      </w:r>
      <w:r w:rsidR="00694337">
        <w:rPr>
          <w:rFonts w:hint="eastAsia"/>
        </w:rPr>
        <w:t>后</w:t>
      </w:r>
      <w:r>
        <w:rPr>
          <w:rFonts w:hint="eastAsia"/>
        </w:rPr>
        <w:t>，供方</w:t>
      </w:r>
      <w:proofErr w:type="gramStart"/>
      <w:r w:rsidR="00694337">
        <w:rPr>
          <w:rFonts w:hint="eastAsia"/>
        </w:rPr>
        <w:t>方</w:t>
      </w:r>
      <w:proofErr w:type="gramEnd"/>
      <w:r w:rsidR="00694337">
        <w:rPr>
          <w:rFonts w:hint="eastAsia"/>
        </w:rPr>
        <w:t>可实施</w:t>
      </w:r>
      <w:r>
        <w:rPr>
          <w:rFonts w:hint="eastAsia"/>
        </w:rPr>
        <w:t>投产</w:t>
      </w:r>
      <w:r w:rsidR="002A3856">
        <w:rPr>
          <w:rFonts w:hint="eastAsia"/>
        </w:rPr>
        <w:t>。</w:t>
      </w:r>
      <w:r>
        <w:rPr>
          <w:rFonts w:hint="eastAsia"/>
        </w:rPr>
        <w:t>需方对原理图审查确认后，供方在实施投产前</w:t>
      </w:r>
      <w:r w:rsidR="002C6283">
        <w:rPr>
          <w:rFonts w:hint="eastAsia"/>
        </w:rPr>
        <w:t>如对</w:t>
      </w:r>
      <w:r>
        <w:rPr>
          <w:rFonts w:hint="eastAsia"/>
        </w:rPr>
        <w:t>设计原理图</w:t>
      </w:r>
      <w:r w:rsidR="002C6283">
        <w:rPr>
          <w:rFonts w:hint="eastAsia"/>
        </w:rPr>
        <w:t>有</w:t>
      </w:r>
      <w:r>
        <w:rPr>
          <w:rFonts w:hint="eastAsia"/>
        </w:rPr>
        <w:t>任何</w:t>
      </w:r>
      <w:r w:rsidR="002C6283">
        <w:rPr>
          <w:rFonts w:hint="eastAsia"/>
        </w:rPr>
        <w:t>调整</w:t>
      </w:r>
      <w:r w:rsidR="006366BC">
        <w:rPr>
          <w:rFonts w:hint="eastAsia"/>
        </w:rPr>
        <w:t>的</w:t>
      </w:r>
      <w:r w:rsidR="002C6283">
        <w:rPr>
          <w:rFonts w:hint="eastAsia"/>
        </w:rPr>
        <w:t>，应</w:t>
      </w:r>
      <w:r>
        <w:rPr>
          <w:rFonts w:hint="eastAsia"/>
        </w:rPr>
        <w:t>将调整后的设计原理图</w:t>
      </w:r>
      <w:r w:rsidR="00563CA9">
        <w:rPr>
          <w:rFonts w:hint="eastAsia"/>
        </w:rPr>
        <w:t>与</w:t>
      </w:r>
      <w:r w:rsidR="006366BC">
        <w:rPr>
          <w:rFonts w:hint="eastAsia"/>
        </w:rPr>
        <w:t>调整之处</w:t>
      </w:r>
      <w:r>
        <w:rPr>
          <w:rFonts w:hint="eastAsia"/>
        </w:rPr>
        <w:t>提交需方进行审查确认</w:t>
      </w:r>
      <w:r w:rsidR="002C6283">
        <w:rPr>
          <w:rFonts w:hint="eastAsia"/>
        </w:rPr>
        <w:t>。</w:t>
      </w:r>
    </w:p>
    <w:p w14:paraId="6217E2E0" w14:textId="77777777" w:rsidR="00BC0792" w:rsidRPr="00BC0792" w:rsidRDefault="00BC0792" w:rsidP="00AA76CA">
      <w:pPr>
        <w:pStyle w:val="1"/>
      </w:pPr>
      <w:r w:rsidRPr="00BC0792">
        <w:rPr>
          <w:rFonts w:hint="eastAsia"/>
        </w:rPr>
        <w:t>用户验收规定</w:t>
      </w:r>
    </w:p>
    <w:p w14:paraId="49678E21" w14:textId="77777777" w:rsidR="00BC0792" w:rsidRDefault="00BC0792" w:rsidP="009B1A14">
      <w:pPr>
        <w:pStyle w:val="20"/>
      </w:pPr>
      <w:r w:rsidRPr="0014121E">
        <w:rPr>
          <w:rFonts w:hint="eastAsia"/>
        </w:rPr>
        <w:t>验收条件</w:t>
      </w:r>
    </w:p>
    <w:p w14:paraId="24C47144" w14:textId="77777777" w:rsidR="00F33C9F" w:rsidRDefault="00F33C9F" w:rsidP="00DC0CB6">
      <w:pPr>
        <w:pStyle w:val="a"/>
        <w:numPr>
          <w:ilvl w:val="0"/>
          <w:numId w:val="8"/>
        </w:numPr>
      </w:pPr>
      <w:r>
        <w:rPr>
          <w:rFonts w:hint="eastAsia"/>
        </w:rPr>
        <w:lastRenderedPageBreak/>
        <w:t>产品的技术状态符合</w:t>
      </w:r>
      <w:r w:rsidR="009A1238">
        <w:rPr>
          <w:rFonts w:hint="eastAsia"/>
        </w:rPr>
        <w:t>本</w:t>
      </w:r>
      <w:r>
        <w:rPr>
          <w:rFonts w:hint="eastAsia"/>
        </w:rPr>
        <w:t>技术协议要求；</w:t>
      </w:r>
    </w:p>
    <w:p w14:paraId="1F39F90C" w14:textId="77777777" w:rsidR="00F33C9F" w:rsidRDefault="00F33C9F" w:rsidP="00BC293F">
      <w:pPr>
        <w:pStyle w:val="a"/>
      </w:pPr>
      <w:r>
        <w:rPr>
          <w:rFonts w:hint="eastAsia"/>
        </w:rPr>
        <w:t>已完成</w:t>
      </w:r>
      <w:r w:rsidR="009A1238">
        <w:rPr>
          <w:rFonts w:hint="eastAsia"/>
        </w:rPr>
        <w:t>供方</w:t>
      </w:r>
      <w:r>
        <w:rPr>
          <w:rFonts w:hint="eastAsia"/>
        </w:rPr>
        <w:t>厂（所）内检验和试验，并经检验合格，产品质量证明文件和配套技术文件资料齐全；</w:t>
      </w:r>
    </w:p>
    <w:p w14:paraId="0E1415CF" w14:textId="77777777" w:rsidR="00F33C9F" w:rsidRDefault="00F33C9F" w:rsidP="00BC293F">
      <w:pPr>
        <w:pStyle w:val="a"/>
      </w:pPr>
      <w:r>
        <w:rPr>
          <w:rFonts w:hint="eastAsia"/>
        </w:rPr>
        <w:t>生产、试验过程中出现的质量问题均已</w:t>
      </w:r>
      <w:r w:rsidR="00080ABD">
        <w:rPr>
          <w:rFonts w:hint="eastAsia"/>
        </w:rPr>
        <w:t>归零</w:t>
      </w:r>
      <w:r>
        <w:rPr>
          <w:rFonts w:hint="eastAsia"/>
        </w:rPr>
        <w:t>并有明确结论；</w:t>
      </w:r>
    </w:p>
    <w:p w14:paraId="33954E83" w14:textId="77777777" w:rsidR="00F33C9F" w:rsidRPr="00F33C9F" w:rsidRDefault="00F33C9F" w:rsidP="00BC293F">
      <w:pPr>
        <w:pStyle w:val="a"/>
      </w:pPr>
      <w:r>
        <w:rPr>
          <w:rFonts w:hint="eastAsia"/>
        </w:rPr>
        <w:t>已完成需在出厂前完成的其它工作。</w:t>
      </w:r>
    </w:p>
    <w:p w14:paraId="01F1C6CB" w14:textId="77777777" w:rsidR="00BC0792" w:rsidRDefault="00BC0792" w:rsidP="009B1A14">
      <w:pPr>
        <w:pStyle w:val="20"/>
      </w:pPr>
      <w:r w:rsidRPr="0014121E">
        <w:rPr>
          <w:rFonts w:hint="eastAsia"/>
        </w:rPr>
        <w:t>验收项目</w:t>
      </w:r>
    </w:p>
    <w:p w14:paraId="33640D00" w14:textId="421144E3" w:rsidR="009B1A14" w:rsidRPr="001C6550" w:rsidRDefault="009A1238" w:rsidP="009B1A14">
      <w:pPr>
        <w:pStyle w:val="af1"/>
        <w:ind w:firstLine="560"/>
      </w:pPr>
      <w:r>
        <w:rPr>
          <w:rFonts w:hint="eastAsia"/>
        </w:rPr>
        <w:t>产品</w:t>
      </w:r>
      <w:r w:rsidR="008F3168">
        <w:rPr>
          <w:rFonts w:hint="eastAsia"/>
        </w:rPr>
        <w:t>验收前，</w:t>
      </w:r>
      <w:r>
        <w:rPr>
          <w:rFonts w:hint="eastAsia"/>
        </w:rPr>
        <w:t>需</w:t>
      </w:r>
      <w:r w:rsidR="000816AC">
        <w:rPr>
          <w:rFonts w:hint="eastAsia"/>
        </w:rPr>
        <w:t>通过</w:t>
      </w:r>
      <w:r>
        <w:rPr>
          <w:rFonts w:hint="eastAsia"/>
        </w:rPr>
        <w:t>需方的整机振动</w:t>
      </w:r>
      <w:r w:rsidR="000816AC">
        <w:rPr>
          <w:rFonts w:hint="eastAsia"/>
        </w:rPr>
        <w:t>功能</w:t>
      </w:r>
      <w:r>
        <w:rPr>
          <w:rFonts w:hint="eastAsia"/>
        </w:rPr>
        <w:t>试验。具体要求见“</w:t>
      </w:r>
      <w:r w:rsidR="00404D22">
        <w:fldChar w:fldCharType="begin"/>
      </w:r>
      <w:r w:rsidR="00404D22">
        <w:instrText xml:space="preserve"> </w:instrText>
      </w:r>
      <w:r w:rsidR="00404D22">
        <w:rPr>
          <w:rFonts w:hint="eastAsia"/>
        </w:rPr>
        <w:instrText>REF _Ref24838498 \n \h</w:instrText>
      </w:r>
      <w:r w:rsidR="00404D22">
        <w:instrText xml:space="preserve"> </w:instrText>
      </w:r>
      <w:r w:rsidR="00404D22">
        <w:fldChar w:fldCharType="separate"/>
      </w:r>
      <w:r w:rsidR="00DB040E">
        <w:t xml:space="preserve">7.3　</w:t>
      </w:r>
      <w:r w:rsidR="00404D22">
        <w:fldChar w:fldCharType="end"/>
      </w:r>
      <w:r>
        <w:rPr>
          <w:rFonts w:hint="eastAsia"/>
        </w:rPr>
        <w:t>环境试验</w:t>
      </w:r>
      <w:r w:rsidR="00890540">
        <w:rPr>
          <w:rFonts w:hint="eastAsia"/>
        </w:rPr>
        <w:t>要求</w:t>
      </w:r>
      <w:r>
        <w:rPr>
          <w:rFonts w:hint="eastAsia"/>
        </w:rPr>
        <w:t>”一节。</w:t>
      </w:r>
    </w:p>
    <w:p w14:paraId="205375C5" w14:textId="77777777" w:rsidR="00BC0792" w:rsidRDefault="00BC0792" w:rsidP="009B1A14">
      <w:pPr>
        <w:pStyle w:val="20"/>
      </w:pPr>
      <w:r w:rsidRPr="0014121E">
        <w:rPr>
          <w:rFonts w:hint="eastAsia"/>
        </w:rPr>
        <w:t>验收依据</w:t>
      </w:r>
    </w:p>
    <w:p w14:paraId="3CD9DCF6" w14:textId="77777777" w:rsidR="00E33D5D" w:rsidRPr="00E33D5D" w:rsidRDefault="008F3168" w:rsidP="009B1A14">
      <w:pPr>
        <w:pStyle w:val="af1"/>
        <w:ind w:firstLine="560"/>
      </w:pPr>
      <w:r>
        <w:rPr>
          <w:rFonts w:hint="eastAsia"/>
        </w:rPr>
        <w:t>产品依据本技术协议实施验收</w:t>
      </w:r>
      <w:r w:rsidR="004A403D">
        <w:rPr>
          <w:rFonts w:hint="eastAsia"/>
        </w:rPr>
        <w:t>。</w:t>
      </w:r>
    </w:p>
    <w:p w14:paraId="0CFE8D68" w14:textId="77777777" w:rsidR="00BC0792" w:rsidRDefault="00BC0792" w:rsidP="009B1A14">
      <w:pPr>
        <w:pStyle w:val="20"/>
      </w:pPr>
      <w:r w:rsidRPr="0014121E">
        <w:rPr>
          <w:rFonts w:hint="eastAsia"/>
        </w:rPr>
        <w:t>验收方式</w:t>
      </w:r>
    </w:p>
    <w:p w14:paraId="1C837F90" w14:textId="77777777" w:rsidR="009B1A14" w:rsidRDefault="008F3168" w:rsidP="009B1A14">
      <w:pPr>
        <w:pStyle w:val="af1"/>
        <w:ind w:firstLine="560"/>
      </w:pPr>
      <w:r>
        <w:rPr>
          <w:rFonts w:hint="eastAsia"/>
        </w:rPr>
        <w:t>产品验收方式为交付后验收。</w:t>
      </w:r>
    </w:p>
    <w:p w14:paraId="7BC1744D" w14:textId="77777777" w:rsidR="00BC0792" w:rsidRDefault="00BC0792" w:rsidP="009B1A14">
      <w:pPr>
        <w:pStyle w:val="20"/>
      </w:pPr>
      <w:r w:rsidRPr="0014121E">
        <w:rPr>
          <w:rFonts w:hint="eastAsia"/>
        </w:rPr>
        <w:t>接收准则</w:t>
      </w:r>
    </w:p>
    <w:p w14:paraId="4797A8A1" w14:textId="77777777" w:rsidR="003D2598" w:rsidRPr="003D2598" w:rsidRDefault="003D2598" w:rsidP="004B2F23">
      <w:pPr>
        <w:pStyle w:val="a"/>
        <w:numPr>
          <w:ilvl w:val="0"/>
          <w:numId w:val="27"/>
        </w:numPr>
      </w:pPr>
      <w:r w:rsidRPr="003D2598">
        <w:rPr>
          <w:rFonts w:hint="eastAsia"/>
        </w:rPr>
        <w:t>所有技术参数满足</w:t>
      </w:r>
      <w:r w:rsidR="004B2F23">
        <w:rPr>
          <w:rFonts w:hint="eastAsia"/>
        </w:rPr>
        <w:t>本技术协议规定</w:t>
      </w:r>
      <w:r w:rsidRPr="003D2598">
        <w:rPr>
          <w:rFonts w:hint="eastAsia"/>
        </w:rPr>
        <w:t>；</w:t>
      </w:r>
    </w:p>
    <w:p w14:paraId="202D0FAB" w14:textId="77777777" w:rsidR="003D2598" w:rsidRPr="003D2598" w:rsidRDefault="00A71435" w:rsidP="00BC293F">
      <w:pPr>
        <w:pStyle w:val="a"/>
      </w:pPr>
      <w:r>
        <w:rPr>
          <w:rFonts w:hint="eastAsia"/>
        </w:rPr>
        <w:t>产品</w:t>
      </w:r>
      <w:r w:rsidR="003D2598" w:rsidRPr="003D2598">
        <w:rPr>
          <w:rFonts w:hint="eastAsia"/>
        </w:rPr>
        <w:t>在环境适应性试验过程中失效</w:t>
      </w:r>
      <w:r>
        <w:rPr>
          <w:rFonts w:hint="eastAsia"/>
        </w:rPr>
        <w:t>的</w:t>
      </w:r>
      <w:r w:rsidR="003D2598" w:rsidRPr="003D2598">
        <w:rPr>
          <w:rFonts w:hint="eastAsia"/>
        </w:rPr>
        <w:t>，允许返工一次</w:t>
      </w:r>
      <w:r w:rsidR="004A403D">
        <w:rPr>
          <w:rFonts w:hint="eastAsia"/>
        </w:rPr>
        <w:t>，</w:t>
      </w:r>
      <w:r w:rsidR="003D2598" w:rsidRPr="003D2598">
        <w:rPr>
          <w:rFonts w:hint="eastAsia"/>
        </w:rPr>
        <w:t>再重新提交</w:t>
      </w:r>
      <w:r w:rsidR="004A403D">
        <w:rPr>
          <w:rFonts w:hint="eastAsia"/>
        </w:rPr>
        <w:t>需方进行</w:t>
      </w:r>
      <w:r w:rsidR="004A403D" w:rsidRPr="003D2598">
        <w:rPr>
          <w:rFonts w:hint="eastAsia"/>
        </w:rPr>
        <w:t>环境适应性</w:t>
      </w:r>
      <w:r w:rsidR="003D2598" w:rsidRPr="003D2598">
        <w:rPr>
          <w:rFonts w:hint="eastAsia"/>
        </w:rPr>
        <w:t>试验</w:t>
      </w:r>
      <w:r>
        <w:rPr>
          <w:rFonts w:hint="eastAsia"/>
        </w:rPr>
        <w:t>。</w:t>
      </w:r>
    </w:p>
    <w:p w14:paraId="7BBECB2A" w14:textId="77777777" w:rsidR="00BC0792" w:rsidRDefault="00BC0792" w:rsidP="00AA76CA">
      <w:pPr>
        <w:pStyle w:val="1"/>
      </w:pPr>
      <w:r w:rsidRPr="00BC0792">
        <w:rPr>
          <w:rFonts w:hint="eastAsia"/>
        </w:rPr>
        <w:t>测试方法及要求</w:t>
      </w:r>
    </w:p>
    <w:p w14:paraId="6185055D" w14:textId="05B0A687" w:rsidR="00BC0792" w:rsidRPr="00EB2355" w:rsidRDefault="008B7200" w:rsidP="009B1A14">
      <w:pPr>
        <w:pStyle w:val="20"/>
      </w:pPr>
      <w:r>
        <w:rPr>
          <w:rFonts w:hint="eastAsia"/>
        </w:rPr>
        <w:t>信号处理卡</w:t>
      </w:r>
      <w:r w:rsidR="004A403D">
        <w:rPr>
          <w:rFonts w:hint="eastAsia"/>
        </w:rPr>
        <w:t>功能</w:t>
      </w:r>
      <w:r w:rsidR="00BC0792" w:rsidRPr="00EB2355">
        <w:rPr>
          <w:rFonts w:hint="eastAsia"/>
        </w:rPr>
        <w:t>测试</w:t>
      </w:r>
    </w:p>
    <w:p w14:paraId="472BAB68" w14:textId="32E67758" w:rsidR="0075671E" w:rsidRDefault="004A403D" w:rsidP="009D451A">
      <w:pPr>
        <w:pStyle w:val="af1"/>
        <w:ind w:firstLine="560"/>
      </w:pPr>
      <w:r>
        <w:rPr>
          <w:rFonts w:hint="eastAsia"/>
        </w:rPr>
        <w:t>由需方</w:t>
      </w:r>
      <w:r w:rsidR="006F1A07">
        <w:rPr>
          <w:rFonts w:hint="eastAsia"/>
        </w:rPr>
        <w:t>使用供方提供的测试工程</w:t>
      </w:r>
      <w:r>
        <w:rPr>
          <w:rFonts w:hint="eastAsia"/>
        </w:rPr>
        <w:t>测试</w:t>
      </w:r>
      <w:r w:rsidR="008B7200">
        <w:rPr>
          <w:rFonts w:hint="eastAsia"/>
        </w:rPr>
        <w:t>信号</w:t>
      </w:r>
      <w:proofErr w:type="gramStart"/>
      <w:r w:rsidR="008B7200">
        <w:rPr>
          <w:rFonts w:hint="eastAsia"/>
        </w:rPr>
        <w:t>处理卡</w:t>
      </w:r>
      <w:proofErr w:type="gramEnd"/>
      <w:r w:rsidR="008B7200">
        <w:rPr>
          <w:rFonts w:hint="eastAsia"/>
        </w:rPr>
        <w:t>的基本</w:t>
      </w:r>
      <w:r w:rsidR="006F1A07">
        <w:rPr>
          <w:rFonts w:hint="eastAsia"/>
        </w:rPr>
        <w:t>功能</w:t>
      </w:r>
      <w:r w:rsidR="00BE35B6">
        <w:rPr>
          <w:rFonts w:hint="eastAsia"/>
        </w:rPr>
        <w:t>，包括F</w:t>
      </w:r>
      <w:r w:rsidR="00BE35B6">
        <w:t>PGA</w:t>
      </w:r>
      <w:r w:rsidR="008B7200">
        <w:rPr>
          <w:rFonts w:hint="eastAsia"/>
        </w:rPr>
        <w:t>芯片的程序烧写、时钟信号等</w:t>
      </w:r>
      <w:r w:rsidR="006F1A07">
        <w:rPr>
          <w:rFonts w:hint="eastAsia"/>
        </w:rPr>
        <w:t>。</w:t>
      </w:r>
    </w:p>
    <w:p w14:paraId="715BA0D3" w14:textId="77777777" w:rsidR="0075671E" w:rsidRPr="001D042F" w:rsidRDefault="0075671E" w:rsidP="00DE7D7B">
      <w:pPr>
        <w:pStyle w:val="af1"/>
        <w:ind w:firstLine="560"/>
      </w:pPr>
      <w:r w:rsidRPr="001D042F">
        <w:rPr>
          <w:rFonts w:hint="eastAsia"/>
        </w:rPr>
        <w:t>测试步骤</w:t>
      </w:r>
      <w:r w:rsidR="00DE7D7B">
        <w:rPr>
          <w:rFonts w:hint="eastAsia"/>
        </w:rPr>
        <w:t>：</w:t>
      </w:r>
    </w:p>
    <w:p w14:paraId="6335BC01" w14:textId="5FD8DC91" w:rsidR="0075671E" w:rsidRPr="00216679" w:rsidRDefault="00CF51DB" w:rsidP="00DC0CB6">
      <w:pPr>
        <w:pStyle w:val="a"/>
        <w:numPr>
          <w:ilvl w:val="0"/>
          <w:numId w:val="16"/>
        </w:numPr>
      </w:pPr>
      <w:r>
        <w:rPr>
          <w:rFonts w:hint="eastAsia"/>
        </w:rPr>
        <w:t>将两个测试工程产生的bit文件通过Xilinx官方</w:t>
      </w:r>
      <w:proofErr w:type="gramStart"/>
      <w:r>
        <w:rPr>
          <w:rFonts w:hint="eastAsia"/>
        </w:rPr>
        <w:t>烧写器</w:t>
      </w:r>
      <w:proofErr w:type="gramEnd"/>
      <w:r>
        <w:rPr>
          <w:rFonts w:hint="eastAsia"/>
        </w:rPr>
        <w:t>（U</w:t>
      </w:r>
      <w:r>
        <w:t xml:space="preserve">SB </w:t>
      </w:r>
      <w:r>
        <w:rPr>
          <w:rFonts w:hint="eastAsia"/>
        </w:rPr>
        <w:t>Cable）或</w:t>
      </w:r>
      <w:proofErr w:type="gramStart"/>
      <w:r>
        <w:rPr>
          <w:rFonts w:hint="eastAsia"/>
        </w:rPr>
        <w:t>信号处理卡自带</w:t>
      </w:r>
      <w:proofErr w:type="gramEnd"/>
      <w:r>
        <w:rPr>
          <w:rFonts w:hint="eastAsia"/>
        </w:rPr>
        <w:t>J</w:t>
      </w:r>
      <w:r>
        <w:t>TAG</w:t>
      </w:r>
      <w:r>
        <w:rPr>
          <w:rFonts w:hint="eastAsia"/>
        </w:rPr>
        <w:t>接口分别</w:t>
      </w:r>
      <w:proofErr w:type="gramStart"/>
      <w:r>
        <w:rPr>
          <w:rFonts w:hint="eastAsia"/>
        </w:rPr>
        <w:t>下载进</w:t>
      </w:r>
      <w:proofErr w:type="gramEnd"/>
      <w:r>
        <w:rPr>
          <w:rFonts w:hint="eastAsia"/>
        </w:rPr>
        <w:t>两片F</w:t>
      </w:r>
      <w:r>
        <w:t>PGA</w:t>
      </w:r>
      <w:r>
        <w:rPr>
          <w:rFonts w:hint="eastAsia"/>
        </w:rPr>
        <w:t>，观察程序</w:t>
      </w:r>
      <w:proofErr w:type="gramStart"/>
      <w:r>
        <w:rPr>
          <w:rFonts w:hint="eastAsia"/>
        </w:rPr>
        <w:t>烧写是否</w:t>
      </w:r>
      <w:proofErr w:type="gramEnd"/>
      <w:r>
        <w:rPr>
          <w:rFonts w:hint="eastAsia"/>
        </w:rPr>
        <w:t>成功</w:t>
      </w:r>
      <w:r w:rsidR="0075671E" w:rsidRPr="00216679">
        <w:rPr>
          <w:rFonts w:hint="eastAsia"/>
        </w:rPr>
        <w:t>；</w:t>
      </w:r>
    </w:p>
    <w:p w14:paraId="6A7F7F72" w14:textId="2FED3FA5" w:rsidR="0075671E" w:rsidRDefault="00CF51DB" w:rsidP="00417499">
      <w:pPr>
        <w:pStyle w:val="a"/>
      </w:pPr>
      <w:r>
        <w:rPr>
          <w:rFonts w:hint="eastAsia"/>
        </w:rPr>
        <w:t>观察</w:t>
      </w:r>
      <w:r w:rsidR="00455814">
        <w:rPr>
          <w:rFonts w:hint="eastAsia"/>
        </w:rPr>
        <w:t>测试用L</w:t>
      </w:r>
      <w:r w:rsidR="00455814">
        <w:t>ED</w:t>
      </w:r>
      <w:r w:rsidR="00455814">
        <w:rPr>
          <w:rFonts w:hint="eastAsia"/>
        </w:rPr>
        <w:t>指示灯是否工作正常</w:t>
      </w:r>
      <w:r w:rsidR="0075671E" w:rsidRPr="00216679">
        <w:rPr>
          <w:rFonts w:hint="eastAsia"/>
        </w:rPr>
        <w:t>。</w:t>
      </w:r>
    </w:p>
    <w:p w14:paraId="07002280" w14:textId="0A107F9D" w:rsidR="008B7200" w:rsidRDefault="00621CC1" w:rsidP="008B7200">
      <w:pPr>
        <w:pStyle w:val="20"/>
      </w:pPr>
      <w:r>
        <w:rPr>
          <w:rFonts w:hint="eastAsia"/>
        </w:rPr>
        <w:t>万兆网子卡功能测试</w:t>
      </w:r>
    </w:p>
    <w:p w14:paraId="35FC666E" w14:textId="2675DAFF" w:rsidR="00621CC1" w:rsidRDefault="00BD5231" w:rsidP="00BD5231">
      <w:pPr>
        <w:pStyle w:val="af1"/>
        <w:ind w:firstLine="560"/>
      </w:pPr>
      <w:r>
        <w:rPr>
          <w:rFonts w:hint="eastAsia"/>
        </w:rPr>
        <w:t>由需方使用供方提供的测试工程测试万兆网接口的</w:t>
      </w:r>
      <w:r w:rsidR="003F18D5">
        <w:rPr>
          <w:rFonts w:hint="eastAsia"/>
        </w:rPr>
        <w:t>数据</w:t>
      </w:r>
      <w:r w:rsidR="00474308">
        <w:rPr>
          <w:rFonts w:hint="eastAsia"/>
        </w:rPr>
        <w:t>带宽</w:t>
      </w:r>
      <w:r w:rsidR="003F18D5">
        <w:rPr>
          <w:rFonts w:hint="eastAsia"/>
        </w:rPr>
        <w:t>。</w:t>
      </w:r>
    </w:p>
    <w:p w14:paraId="1E1085D1" w14:textId="77777777" w:rsidR="00511A37" w:rsidRPr="001D042F" w:rsidRDefault="00511A37" w:rsidP="00511A37">
      <w:pPr>
        <w:pStyle w:val="af1"/>
        <w:ind w:firstLine="560"/>
      </w:pPr>
      <w:r w:rsidRPr="001D042F">
        <w:rPr>
          <w:rFonts w:hint="eastAsia"/>
        </w:rPr>
        <w:t>测试步骤</w:t>
      </w:r>
      <w:r>
        <w:rPr>
          <w:rFonts w:hint="eastAsia"/>
        </w:rPr>
        <w:t>：</w:t>
      </w:r>
      <w:bookmarkStart w:id="28" w:name="_GoBack"/>
      <w:bookmarkEnd w:id="28"/>
    </w:p>
    <w:p w14:paraId="177FD4B9" w14:textId="045E0B20" w:rsidR="00511A37" w:rsidRDefault="00474308" w:rsidP="00511A37">
      <w:pPr>
        <w:pStyle w:val="a"/>
        <w:numPr>
          <w:ilvl w:val="0"/>
          <w:numId w:val="32"/>
        </w:numPr>
      </w:pPr>
      <w:r>
        <w:rPr>
          <w:rFonts w:hint="eastAsia"/>
        </w:rPr>
        <w:t>将网络接口协议设置为T</w:t>
      </w:r>
      <w:r>
        <w:t>CP</w:t>
      </w:r>
      <w:r>
        <w:rPr>
          <w:rFonts w:hint="eastAsia"/>
        </w:rPr>
        <w:t>模式，分别对上位机软件进行编</w:t>
      </w:r>
      <w:r>
        <w:rPr>
          <w:rFonts w:hint="eastAsia"/>
        </w:rPr>
        <w:lastRenderedPageBreak/>
        <w:t>译和对下位机软件进行综合、布线；</w:t>
      </w:r>
    </w:p>
    <w:p w14:paraId="4CECB048" w14:textId="45749793" w:rsidR="00AB408D" w:rsidRDefault="00474308" w:rsidP="00511A37">
      <w:pPr>
        <w:pStyle w:val="a"/>
        <w:numPr>
          <w:ilvl w:val="0"/>
          <w:numId w:val="32"/>
        </w:numPr>
      </w:pPr>
      <w:r>
        <w:rPr>
          <w:rFonts w:hint="eastAsia"/>
        </w:rPr>
        <w:t>在上位机软件中选择</w:t>
      </w:r>
      <w:r w:rsidR="006502D4">
        <w:rPr>
          <w:rFonts w:hint="eastAsia"/>
        </w:rPr>
        <w:t>S</w:t>
      </w:r>
      <w:r w:rsidR="006502D4">
        <w:t>SD</w:t>
      </w:r>
      <w:r w:rsidR="006502D4">
        <w:rPr>
          <w:rFonts w:hint="eastAsia"/>
        </w:rPr>
        <w:t>硬盘</w:t>
      </w:r>
      <w:r w:rsidR="002B673F">
        <w:rPr>
          <w:rFonts w:hint="eastAsia"/>
        </w:rPr>
        <w:t>上</w:t>
      </w:r>
      <w:r w:rsidR="006502D4">
        <w:rPr>
          <w:rFonts w:hint="eastAsia"/>
        </w:rPr>
        <w:t>（S</w:t>
      </w:r>
      <w:r w:rsidR="006502D4">
        <w:t>SD</w:t>
      </w:r>
      <w:r w:rsidR="006502D4">
        <w:rPr>
          <w:rFonts w:hint="eastAsia"/>
        </w:rPr>
        <w:t>连续读取速率不低于1GByte</w:t>
      </w:r>
      <w:r w:rsidR="006502D4">
        <w:t>/s</w:t>
      </w:r>
      <w:r w:rsidR="006502D4">
        <w:rPr>
          <w:rFonts w:hint="eastAsia"/>
        </w:rPr>
        <w:t>）</w:t>
      </w:r>
      <w:r>
        <w:rPr>
          <w:rFonts w:hint="eastAsia"/>
        </w:rPr>
        <w:t>任意不小于4GB的</w:t>
      </w:r>
      <w:r w:rsidR="00D43477">
        <w:rPr>
          <w:rFonts w:hint="eastAsia"/>
        </w:rPr>
        <w:t>单个</w:t>
      </w:r>
      <w:r>
        <w:rPr>
          <w:rFonts w:hint="eastAsia"/>
        </w:rPr>
        <w:t>数据文件（zip等格式的压缩包），上位机软件将其发送到信号处理卡</w:t>
      </w:r>
      <w:del w:id="29" w:author="吴秋宇" w:date="2019-12-06T09:19:00Z">
        <w:r w:rsidDel="003F3174">
          <w:rPr>
            <w:rFonts w:hint="eastAsia"/>
          </w:rPr>
          <w:delText>，测量并记录传输所用的总时间，通过文件大小/总时间获得下行（上位机到信号处理卡）数据带宽</w:delText>
        </w:r>
      </w:del>
      <w:r>
        <w:rPr>
          <w:rFonts w:hint="eastAsia"/>
        </w:rPr>
        <w:t>；</w:t>
      </w:r>
    </w:p>
    <w:p w14:paraId="4AA894A4" w14:textId="2C6A390A" w:rsidR="00007D72" w:rsidRDefault="00D43477" w:rsidP="00511A37">
      <w:pPr>
        <w:pStyle w:val="a"/>
        <w:numPr>
          <w:ilvl w:val="0"/>
          <w:numId w:val="32"/>
        </w:numPr>
      </w:pPr>
      <w:r>
        <w:rPr>
          <w:rFonts w:hint="eastAsia"/>
        </w:rPr>
        <w:t>在信号处理卡中将P</w:t>
      </w:r>
      <w:r>
        <w:t>RBS</w:t>
      </w:r>
      <w:r>
        <w:rPr>
          <w:rFonts w:hint="eastAsia"/>
        </w:rPr>
        <w:t>序列产生的伪随机数</w:t>
      </w:r>
      <w:proofErr w:type="gramStart"/>
      <w:r>
        <w:rPr>
          <w:rFonts w:hint="eastAsia"/>
        </w:rPr>
        <w:t>据通过</w:t>
      </w:r>
      <w:proofErr w:type="gramEnd"/>
      <w:r>
        <w:rPr>
          <w:rFonts w:hint="eastAsia"/>
        </w:rPr>
        <w:t>网口传输到上位机并存储到上位机S</w:t>
      </w:r>
      <w:r>
        <w:t>SD</w:t>
      </w:r>
      <w:r>
        <w:rPr>
          <w:rFonts w:hint="eastAsia"/>
        </w:rPr>
        <w:t>中（S</w:t>
      </w:r>
      <w:r>
        <w:t>SD</w:t>
      </w:r>
      <w:r>
        <w:rPr>
          <w:rFonts w:hint="eastAsia"/>
        </w:rPr>
        <w:t>连续写入速率不低于1GByte</w:t>
      </w:r>
      <w:r>
        <w:t>/s</w:t>
      </w:r>
      <w:r>
        <w:rPr>
          <w:rFonts w:hint="eastAsia"/>
        </w:rPr>
        <w:t>）</w:t>
      </w:r>
      <w:del w:id="30" w:author="吴秋宇" w:date="2019-12-06T09:20:00Z">
        <w:r w:rsidR="0085714A" w:rsidDel="003F3174">
          <w:rPr>
            <w:rFonts w:hint="eastAsia"/>
          </w:rPr>
          <w:delText>，测量并记录传输4GB数据使用的总时间，通过4GB/总时间获得</w:delText>
        </w:r>
        <w:r w:rsidR="009D2310" w:rsidDel="003F3174">
          <w:rPr>
            <w:rFonts w:hint="eastAsia"/>
          </w:rPr>
          <w:delText>上</w:delText>
        </w:r>
        <w:r w:rsidR="0085714A" w:rsidDel="003F3174">
          <w:rPr>
            <w:rFonts w:hint="eastAsia"/>
          </w:rPr>
          <w:delText>行（</w:delText>
        </w:r>
        <w:r w:rsidR="009D2310" w:rsidDel="003F3174">
          <w:rPr>
            <w:rFonts w:hint="eastAsia"/>
          </w:rPr>
          <w:delText>信号处理卡</w:delText>
        </w:r>
        <w:r w:rsidR="0085714A" w:rsidDel="003F3174">
          <w:rPr>
            <w:rFonts w:hint="eastAsia"/>
          </w:rPr>
          <w:delText>到</w:delText>
        </w:r>
        <w:r w:rsidR="009D2310" w:rsidDel="003F3174">
          <w:rPr>
            <w:rFonts w:hint="eastAsia"/>
          </w:rPr>
          <w:delText>上位机</w:delText>
        </w:r>
        <w:r w:rsidR="0085714A" w:rsidDel="003F3174">
          <w:rPr>
            <w:rFonts w:hint="eastAsia"/>
          </w:rPr>
          <w:delText>）数据带宽</w:delText>
        </w:r>
      </w:del>
      <w:r w:rsidR="009D2310">
        <w:rPr>
          <w:rFonts w:hint="eastAsia"/>
        </w:rPr>
        <w:t>；</w:t>
      </w:r>
    </w:p>
    <w:p w14:paraId="3A058D10" w14:textId="084010B2" w:rsidR="006558AE" w:rsidRDefault="003F3174" w:rsidP="00511A37">
      <w:pPr>
        <w:pStyle w:val="a"/>
        <w:numPr>
          <w:ilvl w:val="0"/>
          <w:numId w:val="32"/>
        </w:numPr>
      </w:pPr>
      <w:ins w:id="31" w:author="吴秋宇" w:date="2019-12-06T09:19:00Z">
        <w:r>
          <w:rPr>
            <w:rFonts w:hint="eastAsia"/>
          </w:rPr>
          <w:t>使用</w:t>
        </w:r>
        <w:proofErr w:type="spellStart"/>
        <w:r>
          <w:rPr>
            <w:rFonts w:hint="eastAsia"/>
          </w:rPr>
          <w:t>iPerf</w:t>
        </w:r>
        <w:proofErr w:type="spellEnd"/>
        <w:r>
          <w:rPr>
            <w:rFonts w:hint="eastAsia"/>
          </w:rPr>
          <w:t>软件</w:t>
        </w:r>
      </w:ins>
      <w:r w:rsidR="006558AE">
        <w:rPr>
          <w:rFonts w:hint="eastAsia"/>
        </w:rPr>
        <w:t>测试</w:t>
      </w:r>
      <w:ins w:id="32" w:author="吴秋宇" w:date="2019-12-06T09:19:00Z">
        <w:r>
          <w:rPr>
            <w:rFonts w:hint="eastAsia"/>
          </w:rPr>
          <w:t>各</w:t>
        </w:r>
      </w:ins>
      <w:del w:id="33" w:author="吴秋宇" w:date="2019-12-06T09:19:00Z">
        <w:r w:rsidR="006558AE" w:rsidDel="003F3174">
          <w:rPr>
            <w:rFonts w:hint="eastAsia"/>
          </w:rPr>
          <w:delText>其他路</w:delText>
        </w:r>
      </w:del>
      <w:r w:rsidR="006558AE">
        <w:rPr>
          <w:rFonts w:hint="eastAsia"/>
        </w:rPr>
        <w:t>接口的</w:t>
      </w:r>
      <w:ins w:id="34" w:author="吴秋宇" w:date="2019-12-06T09:19:00Z">
        <w:r>
          <w:rPr>
            <w:rFonts w:hint="eastAsia"/>
          </w:rPr>
          <w:t>上、下行</w:t>
        </w:r>
      </w:ins>
      <w:r w:rsidR="006558AE">
        <w:rPr>
          <w:rFonts w:hint="eastAsia"/>
        </w:rPr>
        <w:t>数据带宽；</w:t>
      </w:r>
    </w:p>
    <w:p w14:paraId="26DD74E3" w14:textId="71508B86" w:rsidR="00474308" w:rsidRDefault="00007D72" w:rsidP="00511A37">
      <w:pPr>
        <w:pStyle w:val="a"/>
        <w:numPr>
          <w:ilvl w:val="0"/>
          <w:numId w:val="32"/>
        </w:numPr>
      </w:pPr>
      <w:r>
        <w:rPr>
          <w:rFonts w:hint="eastAsia"/>
        </w:rPr>
        <w:t>将网络接口协议设置为</w:t>
      </w:r>
      <w:r>
        <w:t>UDP</w:t>
      </w:r>
      <w:r>
        <w:rPr>
          <w:rFonts w:hint="eastAsia"/>
        </w:rPr>
        <w:t>模式，分别对上位机软件</w:t>
      </w:r>
      <w:r w:rsidR="00437332">
        <w:rPr>
          <w:rFonts w:hint="eastAsia"/>
        </w:rPr>
        <w:t>重新</w:t>
      </w:r>
      <w:r>
        <w:rPr>
          <w:rFonts w:hint="eastAsia"/>
        </w:rPr>
        <w:t>进行编译和对下位机软件</w:t>
      </w:r>
      <w:r w:rsidR="00437332">
        <w:rPr>
          <w:rFonts w:hint="eastAsia"/>
        </w:rPr>
        <w:t>重新</w:t>
      </w:r>
      <w:r>
        <w:rPr>
          <w:rFonts w:hint="eastAsia"/>
        </w:rPr>
        <w:t>进行综合、布线；</w:t>
      </w:r>
    </w:p>
    <w:p w14:paraId="4842B130" w14:textId="0656C133" w:rsidR="00E9297E" w:rsidRDefault="00E9297E" w:rsidP="00E9297E">
      <w:pPr>
        <w:pStyle w:val="a"/>
        <w:numPr>
          <w:ilvl w:val="0"/>
          <w:numId w:val="32"/>
        </w:numPr>
      </w:pPr>
      <w:r>
        <w:rPr>
          <w:rFonts w:hint="eastAsia"/>
        </w:rPr>
        <w:t>在上位机软件中选择</w:t>
      </w:r>
      <w:r w:rsidR="00BC077B">
        <w:rPr>
          <w:rFonts w:hint="eastAsia"/>
        </w:rPr>
        <w:t>S</w:t>
      </w:r>
      <w:r w:rsidR="00BC077B">
        <w:t>SD</w:t>
      </w:r>
      <w:r w:rsidR="00BC077B">
        <w:rPr>
          <w:rFonts w:hint="eastAsia"/>
        </w:rPr>
        <w:t>硬盘上</w:t>
      </w:r>
      <w:r>
        <w:rPr>
          <w:rFonts w:hint="eastAsia"/>
        </w:rPr>
        <w:t>任意不小于4GB的单个数据文件（zip等格式的压缩包），上位机软件将其发送到信号处理卡</w:t>
      </w:r>
      <w:del w:id="35" w:author="吴秋宇" w:date="2019-12-06T09:20:00Z">
        <w:r w:rsidDel="003F3174">
          <w:rPr>
            <w:rFonts w:hint="eastAsia"/>
          </w:rPr>
          <w:delText>，测量并记录传输所用的总时间，通过文件大小/总时间获得下行数据带宽</w:delText>
        </w:r>
      </w:del>
      <w:r>
        <w:rPr>
          <w:rFonts w:hint="eastAsia"/>
        </w:rPr>
        <w:t>；</w:t>
      </w:r>
    </w:p>
    <w:p w14:paraId="75F7F2D6" w14:textId="781D4A2D" w:rsidR="0079366C" w:rsidRDefault="00E9297E" w:rsidP="007A1A98">
      <w:pPr>
        <w:pStyle w:val="a"/>
        <w:numPr>
          <w:ilvl w:val="0"/>
          <w:numId w:val="32"/>
        </w:numPr>
      </w:pPr>
      <w:r>
        <w:rPr>
          <w:rFonts w:hint="eastAsia"/>
        </w:rPr>
        <w:t>在信号处理卡中将P</w:t>
      </w:r>
      <w:r>
        <w:t>RBS</w:t>
      </w:r>
      <w:r>
        <w:rPr>
          <w:rFonts w:hint="eastAsia"/>
        </w:rPr>
        <w:t>序列产生的伪随机数</w:t>
      </w:r>
      <w:proofErr w:type="gramStart"/>
      <w:r>
        <w:rPr>
          <w:rFonts w:hint="eastAsia"/>
        </w:rPr>
        <w:t>据通过</w:t>
      </w:r>
      <w:proofErr w:type="gramEnd"/>
      <w:r>
        <w:rPr>
          <w:rFonts w:hint="eastAsia"/>
        </w:rPr>
        <w:t>网口传输到上位机并存储到上位机S</w:t>
      </w:r>
      <w:r>
        <w:t>SD</w:t>
      </w:r>
      <w:r>
        <w:rPr>
          <w:rFonts w:hint="eastAsia"/>
        </w:rPr>
        <w:t>中</w:t>
      </w:r>
      <w:del w:id="36" w:author="吴秋宇" w:date="2019-12-06T09:20:00Z">
        <w:r w:rsidDel="003F3174">
          <w:rPr>
            <w:rFonts w:hint="eastAsia"/>
          </w:rPr>
          <w:delText>，测量并记录传输4GB数据使用的总时间，通过4GB/总时间获得上行数据带宽</w:delText>
        </w:r>
      </w:del>
      <w:ins w:id="37" w:author="吴秋宇" w:date="2019-12-06T09:20:00Z">
        <w:r w:rsidR="003F3174">
          <w:rPr>
            <w:rFonts w:hint="eastAsia"/>
          </w:rPr>
          <w:t>；</w:t>
        </w:r>
      </w:ins>
    </w:p>
    <w:p w14:paraId="289A7336" w14:textId="6182D258" w:rsidR="00E9297E" w:rsidRPr="00621CC1" w:rsidRDefault="003F3174" w:rsidP="007A1A98">
      <w:pPr>
        <w:pStyle w:val="a"/>
        <w:numPr>
          <w:ilvl w:val="0"/>
          <w:numId w:val="32"/>
        </w:numPr>
      </w:pPr>
      <w:ins w:id="38" w:author="吴秋宇" w:date="2019-12-06T09:20:00Z">
        <w:r>
          <w:rPr>
            <w:rFonts w:hint="eastAsia"/>
          </w:rPr>
          <w:t>使用</w:t>
        </w:r>
        <w:proofErr w:type="spellStart"/>
        <w:r>
          <w:rPr>
            <w:rFonts w:hint="eastAsia"/>
          </w:rPr>
          <w:t>iPerf</w:t>
        </w:r>
        <w:proofErr w:type="spellEnd"/>
        <w:r>
          <w:rPr>
            <w:rFonts w:hint="eastAsia"/>
          </w:rPr>
          <w:t>软件测试各接口的上、下行数据带宽</w:t>
        </w:r>
      </w:ins>
      <w:del w:id="39" w:author="吴秋宇" w:date="2019-12-06T09:20:00Z">
        <w:r w:rsidR="0079366C" w:rsidDel="003F3174">
          <w:rPr>
            <w:rFonts w:hint="eastAsia"/>
          </w:rPr>
          <w:delText>测试其他路接口的数据带宽；</w:delText>
        </w:r>
      </w:del>
      <w:r w:rsidR="001749AA">
        <w:rPr>
          <w:rFonts w:hint="eastAsia"/>
        </w:rPr>
        <w:t>。</w:t>
      </w:r>
    </w:p>
    <w:p w14:paraId="384924C3" w14:textId="24B8401F" w:rsidR="00BC0792" w:rsidRPr="00EB2355" w:rsidRDefault="00A338BA" w:rsidP="006000E7">
      <w:pPr>
        <w:pStyle w:val="20"/>
      </w:pPr>
      <w:bookmarkStart w:id="40" w:name="_Ref24838498"/>
      <w:r>
        <w:rPr>
          <w:rFonts w:hint="eastAsia"/>
        </w:rPr>
        <w:t>环</w:t>
      </w:r>
      <w:r w:rsidR="00BC0792" w:rsidRPr="00EB2355">
        <w:rPr>
          <w:rFonts w:hint="eastAsia"/>
        </w:rPr>
        <w:t>境试验</w:t>
      </w:r>
      <w:r w:rsidR="004A49D8">
        <w:rPr>
          <w:rFonts w:hint="eastAsia"/>
        </w:rPr>
        <w:t>要求</w:t>
      </w:r>
      <w:bookmarkEnd w:id="40"/>
    </w:p>
    <w:p w14:paraId="69141957" w14:textId="77777777" w:rsidR="00BC0792" w:rsidRDefault="00BC0792" w:rsidP="006000E7">
      <w:pPr>
        <w:pStyle w:val="3"/>
      </w:pPr>
      <w:r w:rsidRPr="00EB2355">
        <w:rPr>
          <w:rFonts w:hint="eastAsia"/>
        </w:rPr>
        <w:t>试验的常态大气条件</w:t>
      </w:r>
    </w:p>
    <w:p w14:paraId="431D09E7" w14:textId="77777777" w:rsidR="00451F7A" w:rsidRDefault="00451F7A" w:rsidP="00DC0CB6">
      <w:pPr>
        <w:pStyle w:val="a"/>
        <w:numPr>
          <w:ilvl w:val="0"/>
          <w:numId w:val="10"/>
        </w:numPr>
      </w:pPr>
      <w:r>
        <w:rPr>
          <w:rFonts w:hint="eastAsia"/>
        </w:rPr>
        <w:t>温度：15℃～35℃；</w:t>
      </w:r>
    </w:p>
    <w:p w14:paraId="4C11C0F4" w14:textId="77777777" w:rsidR="00451F7A" w:rsidRDefault="00451F7A" w:rsidP="00BC293F">
      <w:pPr>
        <w:pStyle w:val="a"/>
      </w:pPr>
      <w:r>
        <w:rPr>
          <w:rFonts w:hint="eastAsia"/>
        </w:rPr>
        <w:t>相对湿度（RH）：20%～80%；</w:t>
      </w:r>
    </w:p>
    <w:p w14:paraId="602428E8" w14:textId="77777777" w:rsidR="00451F7A" w:rsidRPr="00451F7A" w:rsidRDefault="00451F7A" w:rsidP="00BC293F">
      <w:pPr>
        <w:pStyle w:val="a"/>
      </w:pPr>
      <w:r>
        <w:rPr>
          <w:rFonts w:hint="eastAsia"/>
        </w:rPr>
        <w:t>气压：</w:t>
      </w:r>
      <w:r w:rsidR="004E0891">
        <w:rPr>
          <w:rFonts w:hint="eastAsia"/>
        </w:rPr>
        <w:t>900～1020hPa</w:t>
      </w:r>
      <w:r>
        <w:rPr>
          <w:rFonts w:hint="eastAsia"/>
        </w:rPr>
        <w:t>。</w:t>
      </w:r>
    </w:p>
    <w:p w14:paraId="66422512" w14:textId="5FDD47D3" w:rsidR="00BC0792" w:rsidRDefault="00060C32" w:rsidP="006000E7">
      <w:pPr>
        <w:pStyle w:val="3"/>
      </w:pPr>
      <w:r>
        <w:rPr>
          <w:rFonts w:hint="eastAsia"/>
        </w:rPr>
        <w:t>振动</w:t>
      </w:r>
      <w:r w:rsidR="000816AC">
        <w:rPr>
          <w:rFonts w:hint="eastAsia"/>
        </w:rPr>
        <w:t>功能</w:t>
      </w:r>
      <w:r>
        <w:rPr>
          <w:rFonts w:hint="eastAsia"/>
        </w:rPr>
        <w:t>试验</w:t>
      </w:r>
    </w:p>
    <w:p w14:paraId="1A2D17AA" w14:textId="77777777" w:rsidR="000E347E" w:rsidRDefault="000816AC" w:rsidP="000816AC">
      <w:pPr>
        <w:pStyle w:val="af1"/>
        <w:ind w:firstLine="560"/>
      </w:pPr>
      <w:r>
        <w:rPr>
          <w:rFonts w:hint="eastAsia"/>
        </w:rPr>
        <w:t>产品验收前，应安装于需方的</w:t>
      </w:r>
      <w:r w:rsidR="000E347E">
        <w:rPr>
          <w:rFonts w:hint="eastAsia"/>
        </w:rPr>
        <w:t>标准</w:t>
      </w:r>
      <w:r>
        <w:rPr>
          <w:rFonts w:hint="eastAsia"/>
        </w:rPr>
        <w:t>V</w:t>
      </w:r>
      <w:r>
        <w:t>PX</w:t>
      </w:r>
      <w:r>
        <w:rPr>
          <w:rFonts w:hint="eastAsia"/>
        </w:rPr>
        <w:t>机箱中</w:t>
      </w:r>
      <w:r w:rsidR="000E347E">
        <w:rPr>
          <w:rFonts w:hint="eastAsia"/>
        </w:rPr>
        <w:t>，</w:t>
      </w:r>
      <w:r>
        <w:rPr>
          <w:rFonts w:hint="eastAsia"/>
        </w:rPr>
        <w:t>并通过《G</w:t>
      </w:r>
      <w:r>
        <w:t xml:space="preserve">JB </w:t>
      </w:r>
      <w:r w:rsidRPr="008A776E">
        <w:rPr>
          <w:rFonts w:hint="eastAsia"/>
        </w:rPr>
        <w:t>150.16A-2009军用装备实验室环境试验方法</w:t>
      </w:r>
      <w:r>
        <w:rPr>
          <w:rFonts w:hint="eastAsia"/>
        </w:rPr>
        <w:t>：</w:t>
      </w:r>
      <w:r w:rsidRPr="008A776E">
        <w:rPr>
          <w:rFonts w:hint="eastAsia"/>
        </w:rPr>
        <w:t>振动试验</w:t>
      </w:r>
      <w:r>
        <w:rPr>
          <w:rFonts w:hint="eastAsia"/>
        </w:rPr>
        <w:t>》中规定的</w:t>
      </w:r>
      <w:r w:rsidRPr="00FF5BD9">
        <w:t>振动功能试验</w:t>
      </w:r>
      <w:r>
        <w:rPr>
          <w:rFonts w:hint="eastAsia"/>
        </w:rPr>
        <w:t>。</w:t>
      </w:r>
    </w:p>
    <w:p w14:paraId="7CC5E4F2" w14:textId="0C3E543E" w:rsidR="006A5C91" w:rsidRDefault="000816AC" w:rsidP="000816AC">
      <w:pPr>
        <w:pStyle w:val="af1"/>
        <w:ind w:firstLine="560"/>
      </w:pPr>
      <w:r w:rsidRPr="00FF5BD9">
        <w:t>振动功能试验</w:t>
      </w:r>
      <w:r w:rsidR="000E347E">
        <w:rPr>
          <w:rFonts w:hint="eastAsia"/>
        </w:rPr>
        <w:t>的</w:t>
      </w:r>
      <w:r w:rsidRPr="00FF5BD9">
        <w:t>量值见</w:t>
      </w:r>
      <w:r>
        <w:fldChar w:fldCharType="begin"/>
      </w:r>
      <w:r>
        <w:instrText xml:space="preserve"> REF _Ref24831281 \h </w:instrText>
      </w:r>
      <w:r>
        <w:fldChar w:fldCharType="separate"/>
      </w:r>
      <w:r w:rsidR="00DB040E" w:rsidRPr="00F82F03">
        <w:rPr>
          <w:rFonts w:hint="eastAsia"/>
        </w:rPr>
        <w:t>表</w:t>
      </w:r>
      <w:r w:rsidR="00DB040E">
        <w:rPr>
          <w:noProof/>
        </w:rPr>
        <w:t>2</w:t>
      </w:r>
      <w:r>
        <w:fldChar w:fldCharType="end"/>
      </w:r>
      <w:r>
        <w:rPr>
          <w:rFonts w:hint="eastAsia"/>
        </w:rPr>
        <w:t>。</w:t>
      </w:r>
      <w:r w:rsidR="00F139B5" w:rsidRPr="00F139B5">
        <w:rPr>
          <w:rFonts w:hint="eastAsia"/>
        </w:rPr>
        <w:t>振动功能试验谱宽带随机叠加窄带峰值组成，见</w:t>
      </w:r>
      <w:r w:rsidR="00F139B5">
        <w:fldChar w:fldCharType="begin"/>
      </w:r>
      <w:r w:rsidR="00F139B5">
        <w:instrText xml:space="preserve"> </w:instrText>
      </w:r>
      <w:r w:rsidR="00F139B5">
        <w:rPr>
          <w:rFonts w:hint="eastAsia"/>
        </w:rPr>
        <w:instrText>REF _Ref24812602 \h</w:instrText>
      </w:r>
      <w:r w:rsidR="00F139B5">
        <w:instrText xml:space="preserve"> </w:instrText>
      </w:r>
      <w:r w:rsidR="00F139B5">
        <w:fldChar w:fldCharType="separate"/>
      </w:r>
      <w:r w:rsidR="00DB040E" w:rsidRPr="008272E7">
        <w:rPr>
          <w:rFonts w:hint="eastAsia"/>
        </w:rPr>
        <w:t>图</w:t>
      </w:r>
      <w:r w:rsidR="00DB040E">
        <w:rPr>
          <w:noProof/>
        </w:rPr>
        <w:t>2</w:t>
      </w:r>
      <w:r w:rsidR="00F139B5">
        <w:fldChar w:fldCharType="end"/>
      </w:r>
      <w:r w:rsidR="00F139B5" w:rsidRPr="00F139B5">
        <w:rPr>
          <w:rFonts w:hint="eastAsia"/>
        </w:rPr>
        <w:t>，窄带峰值带宽为±5％×f</w:t>
      </w:r>
      <w:r w:rsidR="00F139B5" w:rsidRPr="00F139B5">
        <w:rPr>
          <w:rFonts w:hint="eastAsia"/>
          <w:vertAlign w:val="subscript"/>
        </w:rPr>
        <w:t>i</w:t>
      </w:r>
      <w:r w:rsidR="00F139B5" w:rsidRPr="00F139B5">
        <w:rPr>
          <w:rFonts w:hint="eastAsia"/>
        </w:rPr>
        <w:t>，当窄带峰值低于宽带随机量值时，取宽带随机功率谱密度值。</w:t>
      </w:r>
      <w:r w:rsidR="00617BF9" w:rsidRPr="00617BF9">
        <w:rPr>
          <w:rFonts w:hint="eastAsia"/>
        </w:rPr>
        <w:t>振动功能试验根据基频f</w:t>
      </w:r>
      <w:r w:rsidR="00617BF9" w:rsidRPr="00617BF9">
        <w:rPr>
          <w:rFonts w:hint="eastAsia"/>
          <w:vertAlign w:val="subscript"/>
        </w:rPr>
        <w:t>0</w:t>
      </w:r>
      <w:r w:rsidR="00617BF9" w:rsidRPr="00617BF9">
        <w:rPr>
          <w:rFonts w:hint="eastAsia"/>
        </w:rPr>
        <w:t>的不同，</w:t>
      </w:r>
      <w:r w:rsidR="00B94FEC">
        <w:rPr>
          <w:rFonts w:hint="eastAsia"/>
        </w:rPr>
        <w:t>按时间</w:t>
      </w:r>
      <w:r w:rsidR="00617BF9" w:rsidRPr="00617BF9">
        <w:rPr>
          <w:rFonts w:hint="eastAsia"/>
        </w:rPr>
        <w:t>分部分进行，基频f</w:t>
      </w:r>
      <w:r w:rsidR="00617BF9" w:rsidRPr="00617BF9">
        <w:rPr>
          <w:rFonts w:hint="eastAsia"/>
          <w:vertAlign w:val="subscript"/>
        </w:rPr>
        <w:t>0</w:t>
      </w:r>
      <w:r w:rsidR="00617BF9" w:rsidRPr="00617BF9">
        <w:rPr>
          <w:rFonts w:hint="eastAsia"/>
        </w:rPr>
        <w:t>和对应试验持续时间占</w:t>
      </w:r>
      <w:proofErr w:type="gramStart"/>
      <w:r w:rsidR="00617BF9" w:rsidRPr="00617BF9">
        <w:rPr>
          <w:rFonts w:hint="eastAsia"/>
        </w:rPr>
        <w:t>总试验</w:t>
      </w:r>
      <w:proofErr w:type="gramEnd"/>
      <w:r w:rsidR="00617BF9" w:rsidRPr="00617BF9">
        <w:rPr>
          <w:rFonts w:hint="eastAsia"/>
        </w:rPr>
        <w:t>持续试验时间百分比见</w:t>
      </w:r>
      <w:r w:rsidR="00617BF9">
        <w:fldChar w:fldCharType="begin"/>
      </w:r>
      <w:r w:rsidR="00617BF9">
        <w:instrText xml:space="preserve"> </w:instrText>
      </w:r>
      <w:r w:rsidR="00617BF9">
        <w:rPr>
          <w:rFonts w:hint="eastAsia"/>
        </w:rPr>
        <w:instrText>REF _Ref24831929 \h</w:instrText>
      </w:r>
      <w:r w:rsidR="00617BF9">
        <w:instrText xml:space="preserve"> </w:instrText>
      </w:r>
      <w:r w:rsidR="00617BF9">
        <w:fldChar w:fldCharType="separate"/>
      </w:r>
      <w:r w:rsidR="00DB040E" w:rsidRPr="00F82F03">
        <w:rPr>
          <w:rFonts w:hint="eastAsia"/>
        </w:rPr>
        <w:t>表</w:t>
      </w:r>
      <w:r w:rsidR="00DB040E">
        <w:rPr>
          <w:noProof/>
        </w:rPr>
        <w:t>3</w:t>
      </w:r>
      <w:r w:rsidR="00617BF9">
        <w:fldChar w:fldCharType="end"/>
      </w:r>
      <w:r w:rsidR="00617BF9" w:rsidRPr="00617BF9">
        <w:rPr>
          <w:rFonts w:hint="eastAsia"/>
        </w:rPr>
        <w:t>。</w:t>
      </w:r>
    </w:p>
    <w:p w14:paraId="790245CC" w14:textId="77777777" w:rsidR="006A5C91" w:rsidRDefault="00617BF9" w:rsidP="000816AC">
      <w:pPr>
        <w:pStyle w:val="af1"/>
        <w:ind w:firstLine="560"/>
      </w:pPr>
      <w:r w:rsidRPr="00617BF9">
        <w:rPr>
          <w:rFonts w:hint="eastAsia"/>
        </w:rPr>
        <w:lastRenderedPageBreak/>
        <w:t>振动功能试验总持续时间为每个轴向1h。</w:t>
      </w:r>
    </w:p>
    <w:p w14:paraId="471964C2" w14:textId="4EED19C4" w:rsidR="000816AC" w:rsidRDefault="00CC6E69" w:rsidP="000816AC">
      <w:pPr>
        <w:pStyle w:val="af1"/>
        <w:ind w:firstLine="560"/>
      </w:pPr>
      <w:proofErr w:type="gramStart"/>
      <w:r w:rsidRPr="00FF5BD9">
        <w:t>除试验</w:t>
      </w:r>
      <w:proofErr w:type="gramEnd"/>
      <w:r w:rsidRPr="00FF5BD9">
        <w:t>量值、试验方法及持续时间按</w:t>
      </w:r>
      <w:r>
        <w:rPr>
          <w:rFonts w:hint="eastAsia"/>
        </w:rPr>
        <w:t>上述</w:t>
      </w:r>
      <w:r w:rsidRPr="00FF5BD9">
        <w:t>规定外，试验中有关试验条件、试验设备及试验程序等要求均按GJB150.16规定的内容进行。</w:t>
      </w:r>
    </w:p>
    <w:p w14:paraId="1706829A" w14:textId="5A708980" w:rsidR="000816AC" w:rsidRPr="000816AC" w:rsidRDefault="000816AC" w:rsidP="000816AC">
      <w:pPr>
        <w:pStyle w:val="af4"/>
      </w:pPr>
      <w:bookmarkStart w:id="41" w:name="_Ref24831281"/>
      <w:r w:rsidRPr="00F82F03">
        <w:rPr>
          <w:rFonts w:hint="eastAsia"/>
        </w:rPr>
        <w:t>表</w:t>
      </w:r>
      <w:r w:rsidRPr="00F82F03">
        <w:fldChar w:fldCharType="begin"/>
      </w:r>
      <w:r w:rsidRPr="00F82F03">
        <w:instrText xml:space="preserve"> </w:instrText>
      </w:r>
      <w:r w:rsidRPr="00F82F03">
        <w:rPr>
          <w:rFonts w:hint="eastAsia"/>
        </w:rPr>
        <w:instrText xml:space="preserve">SEQ </w:instrText>
      </w:r>
      <w:r w:rsidRPr="00F82F03">
        <w:rPr>
          <w:rFonts w:hint="eastAsia"/>
        </w:rPr>
        <w:instrText>表</w:instrText>
      </w:r>
      <w:r w:rsidRPr="00F82F03">
        <w:rPr>
          <w:rFonts w:hint="eastAsia"/>
        </w:rPr>
        <w:instrText xml:space="preserve"> \* ARABIC</w:instrText>
      </w:r>
      <w:r w:rsidRPr="00F82F03">
        <w:instrText xml:space="preserve"> </w:instrText>
      </w:r>
      <w:r w:rsidRPr="00F82F03">
        <w:fldChar w:fldCharType="separate"/>
      </w:r>
      <w:r w:rsidR="00DB040E">
        <w:rPr>
          <w:noProof/>
        </w:rPr>
        <w:t>2</w:t>
      </w:r>
      <w:r w:rsidRPr="00F82F03">
        <w:fldChar w:fldCharType="end"/>
      </w:r>
      <w:bookmarkEnd w:id="41"/>
      <w:r w:rsidRPr="00F82F03">
        <w:rPr>
          <w:rFonts w:hint="eastAsia"/>
        </w:rPr>
        <w:t xml:space="preserve">　</w:t>
      </w:r>
      <w:r w:rsidRPr="008A0A5E">
        <w:t>振动功能试验量值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445"/>
        <w:gridCol w:w="3083"/>
        <w:gridCol w:w="1994"/>
      </w:tblGrid>
      <w:tr w:rsidR="000816AC" w:rsidRPr="00FF5BD9" w14:paraId="12AD4CC3" w14:textId="77777777" w:rsidTr="005376CA">
        <w:trPr>
          <w:trHeight w:hRule="exact" w:val="397"/>
          <w:jc w:val="center"/>
        </w:trPr>
        <w:tc>
          <w:tcPr>
            <w:tcW w:w="2021" w:type="pct"/>
          </w:tcPr>
          <w:p w14:paraId="1A7C25A0" w14:textId="77777777" w:rsidR="000816AC" w:rsidRPr="00FF5BD9" w:rsidRDefault="000816AC" w:rsidP="000816AC">
            <w:pPr>
              <w:pStyle w:val="af6"/>
              <w:jc w:val="center"/>
            </w:pPr>
            <w:proofErr w:type="spellStart"/>
            <w:r w:rsidRPr="00FF5BD9">
              <w:t>部位</w:t>
            </w:r>
            <w:proofErr w:type="spellEnd"/>
          </w:p>
        </w:tc>
        <w:tc>
          <w:tcPr>
            <w:tcW w:w="1809" w:type="pct"/>
          </w:tcPr>
          <w:p w14:paraId="27BC220D" w14:textId="77777777" w:rsidR="000816AC" w:rsidRPr="00FF5BD9" w:rsidRDefault="000816AC" w:rsidP="000816AC">
            <w:pPr>
              <w:pStyle w:val="af6"/>
              <w:jc w:val="center"/>
            </w:pPr>
            <w:proofErr w:type="spellStart"/>
            <w:r w:rsidRPr="00FF5BD9">
              <w:t>试验量值</w:t>
            </w:r>
            <w:proofErr w:type="spellEnd"/>
            <w:r w:rsidRPr="00FF5BD9">
              <w:t xml:space="preserve"> </w:t>
            </w:r>
            <w:r w:rsidRPr="00655D7C">
              <w:rPr>
                <w:i/>
                <w:iCs/>
              </w:rPr>
              <w:t>L</w:t>
            </w:r>
            <w:r w:rsidRPr="00655D7C">
              <w:rPr>
                <w:vertAlign w:val="subscript"/>
              </w:rPr>
              <w:t>0</w:t>
            </w:r>
            <w:r w:rsidRPr="00FF5BD9">
              <w:t>(g</w:t>
            </w:r>
            <w:r w:rsidRPr="00FF5BD9">
              <w:rPr>
                <w:vertAlign w:val="superscript"/>
              </w:rPr>
              <w:t>2</w:t>
            </w:r>
            <w:r w:rsidRPr="00FF5BD9">
              <w:t>/Hz)</w:t>
            </w:r>
          </w:p>
        </w:tc>
        <w:tc>
          <w:tcPr>
            <w:tcW w:w="1170" w:type="pct"/>
          </w:tcPr>
          <w:p w14:paraId="777305AA" w14:textId="77777777" w:rsidR="000816AC" w:rsidRPr="00FF5BD9" w:rsidRDefault="000816AC" w:rsidP="000816AC">
            <w:pPr>
              <w:pStyle w:val="af6"/>
              <w:jc w:val="center"/>
            </w:pPr>
            <w:proofErr w:type="spellStart"/>
            <w:r w:rsidRPr="00FF5BD9">
              <w:t>试验谱</w:t>
            </w:r>
            <w:proofErr w:type="spellEnd"/>
          </w:p>
        </w:tc>
      </w:tr>
      <w:tr w:rsidR="000816AC" w:rsidRPr="00FF5BD9" w14:paraId="2517FC99" w14:textId="77777777" w:rsidTr="005376CA">
        <w:trPr>
          <w:trHeight w:hRule="exact" w:val="397"/>
          <w:jc w:val="center"/>
        </w:trPr>
        <w:tc>
          <w:tcPr>
            <w:tcW w:w="2021" w:type="pct"/>
          </w:tcPr>
          <w:p w14:paraId="1D668E03" w14:textId="77777777" w:rsidR="000816AC" w:rsidRPr="00FF5BD9" w:rsidRDefault="000816AC" w:rsidP="002105AA">
            <w:pPr>
              <w:pStyle w:val="af6"/>
              <w:jc w:val="center"/>
            </w:pPr>
            <w:proofErr w:type="spellStart"/>
            <w:r w:rsidRPr="00FF5BD9">
              <w:t>螺旋桨半径范围外</w:t>
            </w:r>
            <w:proofErr w:type="spellEnd"/>
          </w:p>
        </w:tc>
        <w:tc>
          <w:tcPr>
            <w:tcW w:w="1809" w:type="pct"/>
          </w:tcPr>
          <w:p w14:paraId="0262D346" w14:textId="77777777" w:rsidR="000816AC" w:rsidRPr="00FF5BD9" w:rsidRDefault="000816AC" w:rsidP="000816AC">
            <w:pPr>
              <w:pStyle w:val="af6"/>
              <w:jc w:val="center"/>
            </w:pPr>
            <w:r w:rsidRPr="00FF5BD9">
              <w:t>0.1</w:t>
            </w:r>
          </w:p>
        </w:tc>
        <w:tc>
          <w:tcPr>
            <w:tcW w:w="1170" w:type="pct"/>
          </w:tcPr>
          <w:p w14:paraId="244FD12A" w14:textId="055CAA0C" w:rsidR="000816AC" w:rsidRPr="00FF5BD9" w:rsidRDefault="002105AA" w:rsidP="00617BF9">
            <w:pPr>
              <w:pStyle w:val="af6"/>
              <w:jc w:val="center"/>
            </w:pPr>
            <w:r>
              <w:fldChar w:fldCharType="begin"/>
            </w:r>
            <w:r>
              <w:instrText xml:space="preserve"> REF _Ref24812602 \h </w:instrText>
            </w:r>
            <w:r>
              <w:fldChar w:fldCharType="separate"/>
            </w:r>
            <w:r w:rsidR="00DB040E" w:rsidRPr="008272E7">
              <w:rPr>
                <w:rFonts w:hint="eastAsia"/>
              </w:rPr>
              <w:t>图</w:t>
            </w:r>
            <w:r w:rsidR="00DB040E">
              <w:rPr>
                <w:noProof/>
              </w:rPr>
              <w:t>2</w:t>
            </w:r>
            <w:r>
              <w:fldChar w:fldCharType="end"/>
            </w:r>
          </w:p>
        </w:tc>
      </w:tr>
      <w:tr w:rsidR="000816AC" w:rsidRPr="00FF5BD9" w14:paraId="1B3FF92F" w14:textId="77777777" w:rsidTr="005376CA">
        <w:trPr>
          <w:trHeight w:hRule="exact" w:val="397"/>
          <w:jc w:val="center"/>
        </w:trPr>
        <w:tc>
          <w:tcPr>
            <w:tcW w:w="5000" w:type="pct"/>
            <w:gridSpan w:val="3"/>
          </w:tcPr>
          <w:p w14:paraId="244236E0" w14:textId="77777777" w:rsidR="000816AC" w:rsidRPr="00FF5BD9" w:rsidRDefault="000816AC" w:rsidP="005376CA">
            <w:pPr>
              <w:pStyle w:val="af6"/>
            </w:pPr>
            <w:r w:rsidRPr="00FF5BD9">
              <w:t>注：安装在外部表面的设备，试验量级增加3dB</w:t>
            </w:r>
          </w:p>
        </w:tc>
      </w:tr>
    </w:tbl>
    <w:p w14:paraId="0AC742E5" w14:textId="7DAA984E" w:rsidR="00805E4D" w:rsidRDefault="00805E4D" w:rsidP="000816AC">
      <w:pPr>
        <w:pStyle w:val="af1"/>
        <w:ind w:firstLine="560"/>
      </w:pPr>
    </w:p>
    <w:p w14:paraId="14A1DE6D" w14:textId="2E20665F" w:rsidR="000816AC" w:rsidRDefault="000816AC" w:rsidP="000816AC">
      <w:pPr>
        <w:pStyle w:val="af4"/>
        <w:rPr>
          <w:lang w:val="x-none"/>
        </w:rPr>
      </w:pPr>
      <w:bookmarkStart w:id="42" w:name="_Ref24831929"/>
      <w:r w:rsidRPr="00F82F03">
        <w:rPr>
          <w:rFonts w:hint="eastAsia"/>
        </w:rPr>
        <w:t>表</w:t>
      </w:r>
      <w:r w:rsidRPr="00F82F03">
        <w:fldChar w:fldCharType="begin"/>
      </w:r>
      <w:r w:rsidRPr="00F82F03">
        <w:instrText xml:space="preserve"> </w:instrText>
      </w:r>
      <w:r w:rsidRPr="00F82F03">
        <w:rPr>
          <w:rFonts w:hint="eastAsia"/>
        </w:rPr>
        <w:instrText xml:space="preserve">SEQ </w:instrText>
      </w:r>
      <w:r w:rsidRPr="00F82F03">
        <w:rPr>
          <w:rFonts w:hint="eastAsia"/>
        </w:rPr>
        <w:instrText>表</w:instrText>
      </w:r>
      <w:r w:rsidRPr="00F82F03">
        <w:rPr>
          <w:rFonts w:hint="eastAsia"/>
        </w:rPr>
        <w:instrText xml:space="preserve"> \* ARABIC</w:instrText>
      </w:r>
      <w:r w:rsidRPr="00F82F03">
        <w:instrText xml:space="preserve"> </w:instrText>
      </w:r>
      <w:r w:rsidRPr="00F82F03">
        <w:fldChar w:fldCharType="separate"/>
      </w:r>
      <w:r w:rsidR="00DB040E">
        <w:rPr>
          <w:noProof/>
        </w:rPr>
        <w:t>3</w:t>
      </w:r>
      <w:r w:rsidRPr="00F82F03">
        <w:fldChar w:fldCharType="end"/>
      </w:r>
      <w:bookmarkEnd w:id="42"/>
      <w:r w:rsidRPr="00F82F03">
        <w:rPr>
          <w:rFonts w:hint="eastAsia"/>
        </w:rPr>
        <w:t xml:space="preserve">　</w:t>
      </w:r>
      <w:r w:rsidRPr="00886761">
        <w:rPr>
          <w:lang w:val="x-none"/>
        </w:rPr>
        <w:t>基频</w:t>
      </w:r>
      <w:r w:rsidRPr="00186EE7">
        <w:rPr>
          <w:i/>
          <w:iCs/>
          <w:lang w:val="x-none"/>
        </w:rPr>
        <w:t>f</w:t>
      </w:r>
      <w:r w:rsidRPr="00186EE7">
        <w:rPr>
          <w:vertAlign w:val="subscript"/>
          <w:lang w:val="x-none"/>
        </w:rPr>
        <w:t>0</w:t>
      </w:r>
      <w:r w:rsidRPr="00886761">
        <w:rPr>
          <w:lang w:val="x-none"/>
        </w:rPr>
        <w:t>及试验时间分配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66"/>
        <w:gridCol w:w="2543"/>
        <w:gridCol w:w="4513"/>
      </w:tblGrid>
      <w:tr w:rsidR="00062DFE" w:rsidRPr="00FF5BD9" w14:paraId="22932DFD" w14:textId="77777777" w:rsidTr="00492220">
        <w:trPr>
          <w:trHeight w:hRule="exact" w:val="397"/>
          <w:tblHeader/>
          <w:jc w:val="center"/>
        </w:trPr>
        <w:tc>
          <w:tcPr>
            <w:tcW w:w="860" w:type="pct"/>
          </w:tcPr>
          <w:p w14:paraId="107B82C6" w14:textId="77777777" w:rsidR="00062DFE" w:rsidRPr="00FF5BD9" w:rsidRDefault="00062DFE" w:rsidP="000816AC">
            <w:pPr>
              <w:pStyle w:val="af6"/>
              <w:jc w:val="center"/>
            </w:pPr>
            <w:proofErr w:type="spellStart"/>
            <w:r w:rsidRPr="00FF5BD9">
              <w:t>序号</w:t>
            </w:r>
            <w:proofErr w:type="spellEnd"/>
          </w:p>
        </w:tc>
        <w:tc>
          <w:tcPr>
            <w:tcW w:w="1492" w:type="pct"/>
          </w:tcPr>
          <w:p w14:paraId="6D54A684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基频</w:t>
            </w:r>
            <w:r w:rsidRPr="00186EE7">
              <w:rPr>
                <w:i/>
                <w:iCs/>
              </w:rPr>
              <w:t>f</w:t>
            </w:r>
            <w:r w:rsidRPr="00186EE7">
              <w:rPr>
                <w:vertAlign w:val="subscript"/>
              </w:rPr>
              <w:t>0</w:t>
            </w:r>
            <w:r w:rsidRPr="00FF5BD9">
              <w:t>（Hz）</w:t>
            </w:r>
          </w:p>
        </w:tc>
        <w:tc>
          <w:tcPr>
            <w:tcW w:w="2648" w:type="pct"/>
          </w:tcPr>
          <w:p w14:paraId="638505D2" w14:textId="77777777" w:rsidR="00062DFE" w:rsidRPr="00FF5BD9" w:rsidRDefault="00062DFE" w:rsidP="000816AC">
            <w:pPr>
              <w:pStyle w:val="af6"/>
              <w:jc w:val="center"/>
            </w:pPr>
            <w:proofErr w:type="spellStart"/>
            <w:r w:rsidRPr="00FF5BD9">
              <w:t>持续时间</w:t>
            </w:r>
            <w:proofErr w:type="spellEnd"/>
            <w:r w:rsidRPr="00FF5BD9">
              <w:t>/</w:t>
            </w:r>
            <w:proofErr w:type="spellStart"/>
            <w:r w:rsidRPr="00FF5BD9">
              <w:t>总持续时间</w:t>
            </w:r>
            <w:proofErr w:type="spellEnd"/>
          </w:p>
        </w:tc>
      </w:tr>
      <w:tr w:rsidR="00062DFE" w:rsidRPr="00FF5BD9" w14:paraId="5BB05CAA" w14:textId="77777777" w:rsidTr="00492220">
        <w:trPr>
          <w:trHeight w:hRule="exact" w:val="397"/>
          <w:jc w:val="center"/>
        </w:trPr>
        <w:tc>
          <w:tcPr>
            <w:tcW w:w="860" w:type="pct"/>
          </w:tcPr>
          <w:p w14:paraId="03580813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1</w:t>
            </w:r>
          </w:p>
        </w:tc>
        <w:tc>
          <w:tcPr>
            <w:tcW w:w="1492" w:type="pct"/>
          </w:tcPr>
          <w:p w14:paraId="633A729E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26.6</w:t>
            </w:r>
          </w:p>
        </w:tc>
        <w:tc>
          <w:tcPr>
            <w:tcW w:w="2648" w:type="pct"/>
          </w:tcPr>
          <w:p w14:paraId="544BF1F3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1.5％</w:t>
            </w:r>
          </w:p>
        </w:tc>
      </w:tr>
      <w:tr w:rsidR="00062DFE" w:rsidRPr="00FF5BD9" w14:paraId="565AE426" w14:textId="77777777" w:rsidTr="00492220">
        <w:trPr>
          <w:trHeight w:hRule="exact" w:val="397"/>
          <w:jc w:val="center"/>
        </w:trPr>
        <w:tc>
          <w:tcPr>
            <w:tcW w:w="860" w:type="pct"/>
          </w:tcPr>
          <w:p w14:paraId="17DFC8AB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2</w:t>
            </w:r>
          </w:p>
        </w:tc>
        <w:tc>
          <w:tcPr>
            <w:tcW w:w="1492" w:type="pct"/>
          </w:tcPr>
          <w:p w14:paraId="7F21FE11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43.4</w:t>
            </w:r>
          </w:p>
        </w:tc>
        <w:tc>
          <w:tcPr>
            <w:tcW w:w="2648" w:type="pct"/>
          </w:tcPr>
          <w:p w14:paraId="561CC9FC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0.5％</w:t>
            </w:r>
          </w:p>
        </w:tc>
      </w:tr>
      <w:tr w:rsidR="00062DFE" w:rsidRPr="00FF5BD9" w14:paraId="2CF27722" w14:textId="77777777" w:rsidTr="00492220">
        <w:trPr>
          <w:trHeight w:hRule="exact" w:val="397"/>
          <w:jc w:val="center"/>
        </w:trPr>
        <w:tc>
          <w:tcPr>
            <w:tcW w:w="860" w:type="pct"/>
          </w:tcPr>
          <w:p w14:paraId="77EF72AC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3</w:t>
            </w:r>
          </w:p>
        </w:tc>
        <w:tc>
          <w:tcPr>
            <w:tcW w:w="1492" w:type="pct"/>
          </w:tcPr>
          <w:p w14:paraId="380F2DC4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80</w:t>
            </w:r>
          </w:p>
        </w:tc>
        <w:tc>
          <w:tcPr>
            <w:tcW w:w="2648" w:type="pct"/>
          </w:tcPr>
          <w:p w14:paraId="395B86A7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95％</w:t>
            </w:r>
          </w:p>
        </w:tc>
      </w:tr>
      <w:tr w:rsidR="00062DFE" w:rsidRPr="00FF5BD9" w14:paraId="75FC4AE2" w14:textId="77777777" w:rsidTr="00492220">
        <w:trPr>
          <w:trHeight w:hRule="exact" w:val="397"/>
          <w:jc w:val="center"/>
        </w:trPr>
        <w:tc>
          <w:tcPr>
            <w:tcW w:w="860" w:type="pct"/>
          </w:tcPr>
          <w:p w14:paraId="6CD10EFE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4</w:t>
            </w:r>
          </w:p>
        </w:tc>
        <w:tc>
          <w:tcPr>
            <w:tcW w:w="1492" w:type="pct"/>
          </w:tcPr>
          <w:p w14:paraId="2B391698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93.4</w:t>
            </w:r>
          </w:p>
        </w:tc>
        <w:tc>
          <w:tcPr>
            <w:tcW w:w="2648" w:type="pct"/>
          </w:tcPr>
          <w:p w14:paraId="4824837C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2.5％</w:t>
            </w:r>
          </w:p>
        </w:tc>
      </w:tr>
      <w:tr w:rsidR="00062DFE" w:rsidRPr="00FF5BD9" w14:paraId="0844B0D4" w14:textId="77777777" w:rsidTr="00492220">
        <w:trPr>
          <w:trHeight w:hRule="exact" w:val="397"/>
          <w:jc w:val="center"/>
        </w:trPr>
        <w:tc>
          <w:tcPr>
            <w:tcW w:w="860" w:type="pct"/>
          </w:tcPr>
          <w:p w14:paraId="6AD1C446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5</w:t>
            </w:r>
          </w:p>
        </w:tc>
        <w:tc>
          <w:tcPr>
            <w:tcW w:w="1492" w:type="pct"/>
          </w:tcPr>
          <w:p w14:paraId="0C639B28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100</w:t>
            </w:r>
          </w:p>
        </w:tc>
        <w:tc>
          <w:tcPr>
            <w:tcW w:w="2648" w:type="pct"/>
          </w:tcPr>
          <w:p w14:paraId="64440C65" w14:textId="77777777" w:rsidR="00062DFE" w:rsidRPr="00FF5BD9" w:rsidRDefault="00062DFE" w:rsidP="000816AC">
            <w:pPr>
              <w:pStyle w:val="af6"/>
              <w:jc w:val="center"/>
            </w:pPr>
            <w:r w:rsidRPr="00FF5BD9">
              <w:t>0.5％</w:t>
            </w:r>
          </w:p>
        </w:tc>
      </w:tr>
    </w:tbl>
    <w:p w14:paraId="0AD0B23A" w14:textId="609E29FA" w:rsidR="000816AC" w:rsidRDefault="000816AC" w:rsidP="000816AC">
      <w:pPr>
        <w:pStyle w:val="af1"/>
        <w:ind w:firstLine="560"/>
      </w:pPr>
    </w:p>
    <w:p w14:paraId="2EBD3776" w14:textId="1F98EED4" w:rsidR="007E2BA5" w:rsidRPr="000816AC" w:rsidRDefault="00B94C36" w:rsidP="007E2BA5">
      <w:pPr>
        <w:pStyle w:val="af2"/>
      </w:pPr>
      <w:r>
        <w:rPr>
          <w:noProof/>
        </w:rPr>
        <w:pict w14:anchorId="0C7C8221">
          <v:shape id="图片 2" o:spid="_x0000_i1026" type="#_x0000_t75" style="width:298.4pt;height:154pt;visibility:visible;mso-wrap-style:square">
            <v:imagedata r:id="rId10" o:title="" croptop="59f"/>
          </v:shape>
        </w:pict>
      </w:r>
    </w:p>
    <w:p w14:paraId="195E0A82" w14:textId="4FE16C14" w:rsidR="00CE2B4A" w:rsidRPr="002E69FF" w:rsidRDefault="00805E4D" w:rsidP="009D451A">
      <w:pPr>
        <w:pStyle w:val="a8"/>
      </w:pPr>
      <w:bookmarkStart w:id="43" w:name="_Ref24812602"/>
      <w:r w:rsidRPr="008272E7">
        <w:rPr>
          <w:rFonts w:hint="eastAsia"/>
        </w:rPr>
        <w:t>图</w:t>
      </w:r>
      <w:r w:rsidRPr="008272E7">
        <w:fldChar w:fldCharType="begin"/>
      </w:r>
      <w:r w:rsidRPr="008272E7">
        <w:instrText xml:space="preserve"> </w:instrText>
      </w:r>
      <w:r w:rsidRPr="008272E7">
        <w:rPr>
          <w:rFonts w:hint="eastAsia"/>
        </w:rPr>
        <w:instrText xml:space="preserve">SEQ </w:instrText>
      </w:r>
      <w:r w:rsidRPr="008272E7">
        <w:rPr>
          <w:rFonts w:hint="eastAsia"/>
        </w:rPr>
        <w:instrText>图</w:instrText>
      </w:r>
      <w:r w:rsidRPr="008272E7">
        <w:rPr>
          <w:rFonts w:hint="eastAsia"/>
        </w:rPr>
        <w:instrText xml:space="preserve"> \* ARABIC</w:instrText>
      </w:r>
      <w:r w:rsidRPr="008272E7">
        <w:fldChar w:fldCharType="separate"/>
      </w:r>
      <w:r w:rsidR="00DB040E">
        <w:rPr>
          <w:noProof/>
        </w:rPr>
        <w:t>2</w:t>
      </w:r>
      <w:r w:rsidRPr="008272E7">
        <w:fldChar w:fldCharType="end"/>
      </w:r>
      <w:bookmarkEnd w:id="43"/>
      <w:r w:rsidRPr="008272E7">
        <w:rPr>
          <w:rFonts w:hint="eastAsia"/>
        </w:rPr>
        <w:t xml:space="preserve">　</w:t>
      </w:r>
      <w:r w:rsidR="007E2BA5" w:rsidRPr="00BD0EAB">
        <w:rPr>
          <w:rFonts w:hint="eastAsia"/>
        </w:rPr>
        <w:t>振动功能</w:t>
      </w:r>
      <w:r w:rsidR="007E2BA5">
        <w:rPr>
          <w:rFonts w:hint="eastAsia"/>
        </w:rPr>
        <w:t>试验</w:t>
      </w:r>
      <w:r w:rsidR="007E2BA5" w:rsidRPr="00BD0EAB">
        <w:rPr>
          <w:rFonts w:hint="eastAsia"/>
        </w:rPr>
        <w:t>振动谱</w:t>
      </w:r>
    </w:p>
    <w:p w14:paraId="4AC12B76" w14:textId="77777777" w:rsidR="00BC0792" w:rsidRPr="00BC0792" w:rsidRDefault="00BC0792" w:rsidP="00AA76CA">
      <w:pPr>
        <w:pStyle w:val="1"/>
      </w:pPr>
      <w:r w:rsidRPr="00BC0792">
        <w:rPr>
          <w:rFonts w:hint="eastAsia"/>
        </w:rPr>
        <w:t>应交付的文件资料</w:t>
      </w:r>
    </w:p>
    <w:p w14:paraId="6FAD1A24" w14:textId="77777777" w:rsidR="00BC0792" w:rsidRDefault="00BC0792" w:rsidP="006000E7">
      <w:pPr>
        <w:pStyle w:val="20"/>
      </w:pPr>
      <w:r w:rsidRPr="00C77320">
        <w:rPr>
          <w:rFonts w:hint="eastAsia"/>
        </w:rPr>
        <w:t>文件资料要求</w:t>
      </w:r>
    </w:p>
    <w:p w14:paraId="5ED0D3D5" w14:textId="77777777" w:rsidR="00092588" w:rsidRPr="00FB32E5" w:rsidRDefault="00FB32E5" w:rsidP="00DC0CB6">
      <w:pPr>
        <w:pStyle w:val="a"/>
        <w:numPr>
          <w:ilvl w:val="0"/>
          <w:numId w:val="13"/>
        </w:numPr>
      </w:pPr>
      <w:r w:rsidRPr="00FB32E5">
        <w:rPr>
          <w:rFonts w:hint="eastAsia"/>
        </w:rPr>
        <w:t>文件资料应齐全、详细、清晰，并与实物相符；</w:t>
      </w:r>
    </w:p>
    <w:p w14:paraId="0C5B7CDB" w14:textId="336246E1" w:rsidR="00FB32E5" w:rsidRPr="00FB32E5" w:rsidRDefault="00FB32E5" w:rsidP="00BC293F">
      <w:pPr>
        <w:pStyle w:val="a"/>
      </w:pPr>
      <w:r w:rsidRPr="00FB32E5">
        <w:rPr>
          <w:rFonts w:hint="eastAsia"/>
        </w:rPr>
        <w:t>交付的</w:t>
      </w:r>
      <w:r w:rsidR="00D5333D">
        <w:rPr>
          <w:rFonts w:hint="eastAsia"/>
        </w:rPr>
        <w:t>纸质</w:t>
      </w:r>
      <w:r w:rsidRPr="00FB32E5">
        <w:rPr>
          <w:rFonts w:hint="eastAsia"/>
        </w:rPr>
        <w:t>文件资料应签署完整。</w:t>
      </w:r>
    </w:p>
    <w:p w14:paraId="2CD1954F" w14:textId="2C66408D" w:rsidR="00BC0792" w:rsidRDefault="00BC0792" w:rsidP="006000E7">
      <w:pPr>
        <w:pStyle w:val="20"/>
      </w:pPr>
      <w:r w:rsidRPr="00C77320">
        <w:rPr>
          <w:rFonts w:hint="eastAsia"/>
        </w:rPr>
        <w:lastRenderedPageBreak/>
        <w:t>应交付的技术文件清单</w:t>
      </w:r>
    </w:p>
    <w:p w14:paraId="4B436962" w14:textId="7A8EFB32" w:rsidR="00BB136E" w:rsidRPr="0025525F" w:rsidRDefault="00BB136E" w:rsidP="00BB136E">
      <w:pPr>
        <w:pStyle w:val="af1"/>
        <w:ind w:firstLine="560"/>
      </w:pPr>
      <w:r>
        <w:rPr>
          <w:rFonts w:hint="eastAsia"/>
        </w:rPr>
        <w:t>以下文件应</w:t>
      </w:r>
      <w:r w:rsidR="009C36CA">
        <w:rPr>
          <w:rFonts w:hint="eastAsia"/>
        </w:rPr>
        <w:t>随产品</w:t>
      </w:r>
      <w:r>
        <w:rPr>
          <w:rFonts w:hint="eastAsia"/>
        </w:rPr>
        <w:t>交付纸质版：</w:t>
      </w:r>
    </w:p>
    <w:p w14:paraId="742EB27C" w14:textId="3796F46B" w:rsidR="00BB136E" w:rsidRPr="0025525F" w:rsidRDefault="00BB136E" w:rsidP="00BB136E">
      <w:pPr>
        <w:pStyle w:val="a"/>
        <w:numPr>
          <w:ilvl w:val="0"/>
          <w:numId w:val="30"/>
        </w:numPr>
      </w:pPr>
      <w:r w:rsidRPr="0025525F">
        <w:rPr>
          <w:rFonts w:hint="eastAsia"/>
        </w:rPr>
        <w:t>产品测试</w:t>
      </w:r>
      <w:r w:rsidR="004D2421">
        <w:rPr>
          <w:rFonts w:hint="eastAsia"/>
        </w:rPr>
        <w:t>和</w:t>
      </w:r>
      <w:r w:rsidR="004D2421" w:rsidRPr="008742EA">
        <w:rPr>
          <w:rFonts w:hint="eastAsia"/>
        </w:rPr>
        <w:t>检验</w:t>
      </w:r>
      <w:r>
        <w:rPr>
          <w:rFonts w:hint="eastAsia"/>
        </w:rPr>
        <w:t>报告</w:t>
      </w:r>
      <w:r w:rsidRPr="0025525F">
        <w:rPr>
          <w:rFonts w:hint="eastAsia"/>
        </w:rPr>
        <w:t>；</w:t>
      </w:r>
    </w:p>
    <w:p w14:paraId="3E822FBD" w14:textId="68650DB3" w:rsidR="00BB136E" w:rsidRDefault="00373C28" w:rsidP="00BB136E">
      <w:pPr>
        <w:pStyle w:val="a"/>
      </w:pPr>
      <w:r>
        <w:rPr>
          <w:rFonts w:hint="eastAsia"/>
        </w:rPr>
        <w:t>产品及配套</w:t>
      </w:r>
      <w:r w:rsidR="00BB136E">
        <w:rPr>
          <w:rFonts w:hint="eastAsia"/>
        </w:rPr>
        <w:t>测试工程使用说明书；</w:t>
      </w:r>
    </w:p>
    <w:p w14:paraId="589AD6C1" w14:textId="77777777" w:rsidR="00BB136E" w:rsidRPr="0025525F" w:rsidRDefault="00BB136E" w:rsidP="00BB136E">
      <w:pPr>
        <w:pStyle w:val="a"/>
      </w:pPr>
      <w:r>
        <w:rPr>
          <w:rFonts w:hint="eastAsia"/>
        </w:rPr>
        <w:t>产品合格证。</w:t>
      </w:r>
    </w:p>
    <w:p w14:paraId="69C72D33" w14:textId="30FE002C" w:rsidR="00CA1BA3" w:rsidRPr="00CA1BA3" w:rsidRDefault="00BB136E" w:rsidP="00CA1BA3">
      <w:pPr>
        <w:pStyle w:val="af1"/>
        <w:ind w:firstLine="560"/>
      </w:pPr>
      <w:r>
        <w:rPr>
          <w:rFonts w:hint="eastAsia"/>
        </w:rPr>
        <w:t>上述文件除合格证以外，均需同时提供相应的电子版。</w:t>
      </w:r>
      <w:r w:rsidR="00CA1BA3">
        <w:rPr>
          <w:rFonts w:hint="eastAsia"/>
        </w:rPr>
        <w:t>以下文件</w:t>
      </w:r>
      <w:r>
        <w:rPr>
          <w:rFonts w:hint="eastAsia"/>
        </w:rPr>
        <w:t>只需</w:t>
      </w:r>
      <w:r w:rsidR="00CA1BA3">
        <w:rPr>
          <w:rFonts w:hint="eastAsia"/>
        </w:rPr>
        <w:t>交付电子版：</w:t>
      </w:r>
    </w:p>
    <w:p w14:paraId="1A518FCA" w14:textId="55F30EBE" w:rsidR="004B0C11" w:rsidRDefault="00D5333D" w:rsidP="00CA1BA3">
      <w:pPr>
        <w:pStyle w:val="a"/>
        <w:numPr>
          <w:ilvl w:val="0"/>
          <w:numId w:val="29"/>
        </w:numPr>
      </w:pPr>
      <w:r>
        <w:rPr>
          <w:rFonts w:hint="eastAsia"/>
        </w:rPr>
        <w:t>设计</w:t>
      </w:r>
      <w:r w:rsidR="004B0C11" w:rsidRPr="0025525F">
        <w:rPr>
          <w:rFonts w:hint="eastAsia"/>
        </w:rPr>
        <w:t>原理图</w:t>
      </w:r>
      <w:ins w:id="44" w:author="吴秋宇" w:date="2019-12-06T09:21:00Z">
        <w:r w:rsidR="003F3174">
          <w:rPr>
            <w:rFonts w:hint="eastAsia"/>
          </w:rPr>
          <w:t>（</w:t>
        </w:r>
      </w:ins>
      <w:proofErr w:type="gramStart"/>
      <w:ins w:id="45" w:author="吴秋宇" w:date="2019-12-06T09:22:00Z">
        <w:r w:rsidR="003F3174">
          <w:rPr>
            <w:rFonts w:hint="eastAsia"/>
          </w:rPr>
          <w:t>需包括</w:t>
        </w:r>
      </w:ins>
      <w:proofErr w:type="gramEnd"/>
      <w:ins w:id="46" w:author="吴秋宇" w:date="2019-12-06T09:21:00Z">
        <w:r w:rsidR="003F3174">
          <w:rPr>
            <w:rFonts w:hint="eastAsia"/>
          </w:rPr>
          <w:t>F</w:t>
        </w:r>
        <w:r w:rsidR="003F3174">
          <w:t>PGA</w:t>
        </w:r>
        <w:r w:rsidR="003F3174">
          <w:rPr>
            <w:rFonts w:hint="eastAsia"/>
          </w:rPr>
          <w:t>芯片、时钟管理芯片）</w:t>
        </w:r>
      </w:ins>
      <w:r w:rsidR="004B0C11" w:rsidRPr="0025525F">
        <w:rPr>
          <w:rFonts w:hint="eastAsia"/>
        </w:rPr>
        <w:t>，</w:t>
      </w:r>
      <w:r w:rsidR="00EC6856">
        <w:rPr>
          <w:rFonts w:hint="eastAsia"/>
        </w:rPr>
        <w:t>以及</w:t>
      </w:r>
      <w:r w:rsidR="00CA1BA3">
        <w:rPr>
          <w:rFonts w:hint="eastAsia"/>
        </w:rPr>
        <w:t>主要</w:t>
      </w:r>
      <w:r w:rsidR="004B0C11" w:rsidRPr="0025525F">
        <w:rPr>
          <w:rFonts w:hint="eastAsia"/>
        </w:rPr>
        <w:t>器件</w:t>
      </w:r>
      <w:r w:rsidR="00E7727E">
        <w:rPr>
          <w:rFonts w:hint="eastAsia"/>
        </w:rPr>
        <w:t>和芯片</w:t>
      </w:r>
      <w:r>
        <w:rPr>
          <w:rFonts w:hint="eastAsia"/>
        </w:rPr>
        <w:t>的技术</w:t>
      </w:r>
      <w:r w:rsidR="004B0C11" w:rsidRPr="0025525F">
        <w:rPr>
          <w:rFonts w:hint="eastAsia"/>
        </w:rPr>
        <w:t>资料</w:t>
      </w:r>
      <w:r>
        <w:rPr>
          <w:rFonts w:hint="eastAsia"/>
        </w:rPr>
        <w:t>（Datasheet）</w:t>
      </w:r>
      <w:r w:rsidR="00CA1BA3">
        <w:rPr>
          <w:rFonts w:hint="eastAsia"/>
        </w:rPr>
        <w:t>，包括但不限于F</w:t>
      </w:r>
      <w:r w:rsidR="00CA1BA3">
        <w:t>PGA</w:t>
      </w:r>
      <w:r w:rsidR="00CA1BA3">
        <w:rPr>
          <w:rFonts w:hint="eastAsia"/>
        </w:rPr>
        <w:t>芯片、时钟芯片、时钟管理芯片、存储器芯片、电源管理芯片</w:t>
      </w:r>
      <w:r w:rsidR="00C51EDD">
        <w:rPr>
          <w:rFonts w:hint="eastAsia"/>
        </w:rPr>
        <w:t>、电平转换芯片</w:t>
      </w:r>
      <w:r w:rsidR="00DB1F76">
        <w:rPr>
          <w:rFonts w:hint="eastAsia"/>
        </w:rPr>
        <w:t>、接口协议芯片</w:t>
      </w:r>
      <w:r w:rsidR="004B0C11" w:rsidRPr="0025525F">
        <w:rPr>
          <w:rFonts w:hint="eastAsia"/>
        </w:rPr>
        <w:t>；</w:t>
      </w:r>
    </w:p>
    <w:p w14:paraId="043DB1BE" w14:textId="77777777" w:rsidR="00794900" w:rsidRDefault="00037B73" w:rsidP="00CA1BA3">
      <w:pPr>
        <w:pStyle w:val="a"/>
        <w:numPr>
          <w:ilvl w:val="0"/>
          <w:numId w:val="29"/>
        </w:numPr>
      </w:pPr>
      <w:r>
        <w:rPr>
          <w:rFonts w:hint="eastAsia"/>
        </w:rPr>
        <w:t>两片F</w:t>
      </w:r>
      <w:r>
        <w:t>PGA</w:t>
      </w:r>
      <w:r>
        <w:rPr>
          <w:rFonts w:hint="eastAsia"/>
        </w:rPr>
        <w:t>的</w:t>
      </w:r>
      <w:r w:rsidR="00725C07">
        <w:rPr>
          <w:rFonts w:hint="eastAsia"/>
        </w:rPr>
        <w:t>所有</w:t>
      </w:r>
      <w:r>
        <w:rPr>
          <w:rFonts w:hint="eastAsia"/>
        </w:rPr>
        <w:t>管脚</w:t>
      </w:r>
      <w:r w:rsidR="00725C07">
        <w:rPr>
          <w:rFonts w:hint="eastAsia"/>
        </w:rPr>
        <w:t>的</w:t>
      </w:r>
      <w:r>
        <w:rPr>
          <w:rFonts w:hint="eastAsia"/>
        </w:rPr>
        <w:t>约束文件（</w:t>
      </w:r>
      <w:r>
        <w:t>XDC</w:t>
      </w:r>
      <w:r>
        <w:rPr>
          <w:rFonts w:hint="eastAsia"/>
        </w:rPr>
        <w:t>格式）</w:t>
      </w:r>
      <w:r w:rsidR="00794900">
        <w:rPr>
          <w:rFonts w:hint="eastAsia"/>
        </w:rPr>
        <w:t>；</w:t>
      </w:r>
    </w:p>
    <w:p w14:paraId="4F24FAF2" w14:textId="35493FF4" w:rsidR="00C51EDD" w:rsidRDefault="00567DFE" w:rsidP="00FC5DFD">
      <w:pPr>
        <w:pStyle w:val="a"/>
        <w:numPr>
          <w:ilvl w:val="0"/>
          <w:numId w:val="29"/>
        </w:numPr>
      </w:pPr>
      <w:r>
        <w:rPr>
          <w:rFonts w:hint="eastAsia"/>
        </w:rPr>
        <w:t>万兆网I</w:t>
      </w:r>
      <w:r>
        <w:t>P</w:t>
      </w:r>
      <w:r>
        <w:rPr>
          <w:rFonts w:hint="eastAsia"/>
        </w:rPr>
        <w:t>（</w:t>
      </w:r>
      <w:proofErr w:type="gramStart"/>
      <w:r>
        <w:rPr>
          <w:rFonts w:hint="eastAsia"/>
        </w:rPr>
        <w:t>网表或</w:t>
      </w:r>
      <w:proofErr w:type="gramEnd"/>
      <w:r>
        <w:rPr>
          <w:rFonts w:hint="eastAsia"/>
        </w:rPr>
        <w:t>源代码）</w:t>
      </w:r>
      <w:r w:rsidR="00373C28">
        <w:rPr>
          <w:rFonts w:hint="eastAsia"/>
        </w:rPr>
        <w:t>。</w:t>
      </w:r>
    </w:p>
    <w:p w14:paraId="42D0BABC" w14:textId="77777777" w:rsidR="00BC0792" w:rsidRDefault="00BC0792" w:rsidP="006000E7">
      <w:pPr>
        <w:pStyle w:val="20"/>
      </w:pPr>
      <w:r w:rsidRPr="00C77320">
        <w:rPr>
          <w:rFonts w:hint="eastAsia"/>
        </w:rPr>
        <w:t>应交付的软件程序清单</w:t>
      </w:r>
    </w:p>
    <w:p w14:paraId="22C98BC5" w14:textId="430AE7E0" w:rsidR="00177C48" w:rsidRDefault="00177C48" w:rsidP="00177C48">
      <w:pPr>
        <w:pStyle w:val="a"/>
        <w:numPr>
          <w:ilvl w:val="0"/>
          <w:numId w:val="33"/>
        </w:numPr>
      </w:pPr>
      <w:r>
        <w:rPr>
          <w:rFonts w:hint="eastAsia"/>
        </w:rPr>
        <w:t>用于信号处理卡的测试工程，每个</w:t>
      </w:r>
      <w:ins w:id="47" w:author="吴秋宇" w:date="2019-12-06T09:22:00Z">
        <w:r w:rsidR="003F3174">
          <w:rPr>
            <w:rFonts w:hint="eastAsia"/>
          </w:rPr>
          <w:t>型号</w:t>
        </w:r>
      </w:ins>
      <w:r>
        <w:rPr>
          <w:rFonts w:hint="eastAsia"/>
        </w:rPr>
        <w:t>F</w:t>
      </w:r>
      <w:r>
        <w:t>PGA</w:t>
      </w:r>
      <w:r>
        <w:rPr>
          <w:rFonts w:hint="eastAsia"/>
        </w:rPr>
        <w:t>对应一个工程，共两个；</w:t>
      </w:r>
    </w:p>
    <w:p w14:paraId="3DA8EFC9" w14:textId="79ABA259" w:rsidR="00177C48" w:rsidRDefault="00177C48" w:rsidP="00177C48">
      <w:pPr>
        <w:pStyle w:val="a"/>
        <w:numPr>
          <w:ilvl w:val="0"/>
          <w:numId w:val="33"/>
        </w:numPr>
      </w:pPr>
      <w:r>
        <w:rPr>
          <w:rFonts w:hint="eastAsia"/>
        </w:rPr>
        <w:t>用于万兆网I</w:t>
      </w:r>
      <w:r>
        <w:t>P</w:t>
      </w:r>
      <w:r>
        <w:rPr>
          <w:rFonts w:hint="eastAsia"/>
        </w:rPr>
        <w:t>演示和验证的上位机工程和下位机工</w:t>
      </w:r>
      <w:proofErr w:type="gramStart"/>
      <w:r>
        <w:rPr>
          <w:rFonts w:hint="eastAsia"/>
        </w:rPr>
        <w:t>程软件</w:t>
      </w:r>
      <w:proofErr w:type="gramEnd"/>
      <w:r w:rsidR="00025091">
        <w:rPr>
          <w:rFonts w:hint="eastAsia"/>
        </w:rPr>
        <w:t>各一个，共两个</w:t>
      </w:r>
      <w:r w:rsidR="00FA02DA">
        <w:rPr>
          <w:rFonts w:hint="eastAsia"/>
        </w:rPr>
        <w:t>。</w:t>
      </w:r>
    </w:p>
    <w:p w14:paraId="12AA0A9A" w14:textId="77777777" w:rsidR="00BC0792" w:rsidRDefault="00BC0792" w:rsidP="00AA76CA">
      <w:pPr>
        <w:pStyle w:val="1"/>
      </w:pPr>
      <w:r w:rsidRPr="00BC0792">
        <w:rPr>
          <w:rFonts w:hint="eastAsia"/>
        </w:rPr>
        <w:t>应交付的产品</w:t>
      </w:r>
    </w:p>
    <w:p w14:paraId="2AD681E0" w14:textId="0780E770" w:rsidR="00DE4BF5" w:rsidRPr="00DE4BF5" w:rsidRDefault="006000E7" w:rsidP="006000E7">
      <w:pPr>
        <w:pStyle w:val="af4"/>
      </w:pPr>
      <w:bookmarkStart w:id="48" w:name="_Ref339815706"/>
      <w:r w:rsidRPr="00F82F03">
        <w:rPr>
          <w:rFonts w:hint="eastAsia"/>
        </w:rPr>
        <w:t>表</w:t>
      </w:r>
      <w:r w:rsidRPr="00F82F03">
        <w:fldChar w:fldCharType="begin"/>
      </w:r>
      <w:r w:rsidRPr="00F82F03">
        <w:instrText xml:space="preserve"> </w:instrText>
      </w:r>
      <w:r w:rsidRPr="00F82F03">
        <w:rPr>
          <w:rFonts w:hint="eastAsia"/>
        </w:rPr>
        <w:instrText xml:space="preserve">SEQ </w:instrText>
      </w:r>
      <w:r w:rsidRPr="00F82F03">
        <w:rPr>
          <w:rFonts w:hint="eastAsia"/>
        </w:rPr>
        <w:instrText>表</w:instrText>
      </w:r>
      <w:r w:rsidRPr="00F82F03">
        <w:rPr>
          <w:rFonts w:hint="eastAsia"/>
        </w:rPr>
        <w:instrText xml:space="preserve"> \* ARABIC</w:instrText>
      </w:r>
      <w:r w:rsidRPr="00F82F03">
        <w:instrText xml:space="preserve"> </w:instrText>
      </w:r>
      <w:r w:rsidRPr="00F82F03">
        <w:fldChar w:fldCharType="separate"/>
      </w:r>
      <w:r w:rsidR="00DB040E">
        <w:rPr>
          <w:noProof/>
        </w:rPr>
        <w:t>4</w:t>
      </w:r>
      <w:r w:rsidRPr="00F82F03">
        <w:fldChar w:fldCharType="end"/>
      </w:r>
      <w:r w:rsidRPr="00F82F03">
        <w:rPr>
          <w:rFonts w:hint="eastAsia"/>
        </w:rPr>
        <w:t xml:space="preserve">　</w:t>
      </w:r>
      <w:r w:rsidR="00DE4BF5" w:rsidRPr="00DE4BF5">
        <w:rPr>
          <w:rFonts w:hint="eastAsia"/>
        </w:rPr>
        <w:t>产品配套表</w:t>
      </w:r>
      <w:bookmarkEnd w:id="48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74"/>
        <w:gridCol w:w="2596"/>
        <w:gridCol w:w="850"/>
        <w:gridCol w:w="4302"/>
      </w:tblGrid>
      <w:tr w:rsidR="00DE4BF5" w:rsidRPr="00945640" w14:paraId="26D1E026" w14:textId="77777777" w:rsidTr="000069A8">
        <w:tc>
          <w:tcPr>
            <w:tcW w:w="454" w:type="pct"/>
          </w:tcPr>
          <w:p w14:paraId="024138A2" w14:textId="77777777" w:rsidR="00DE4BF5" w:rsidRPr="00945640" w:rsidRDefault="00DE4BF5" w:rsidP="006000E7">
            <w:pPr>
              <w:pStyle w:val="af6"/>
            </w:pPr>
            <w:proofErr w:type="spellStart"/>
            <w:r w:rsidRPr="00945640">
              <w:rPr>
                <w:rFonts w:hint="eastAsia"/>
              </w:rPr>
              <w:t>序号</w:t>
            </w:r>
            <w:proofErr w:type="spellEnd"/>
          </w:p>
        </w:tc>
        <w:tc>
          <w:tcPr>
            <w:tcW w:w="1523" w:type="pct"/>
          </w:tcPr>
          <w:p w14:paraId="1B26528E" w14:textId="77777777" w:rsidR="00DE4BF5" w:rsidRPr="00945640" w:rsidRDefault="00DE4BF5" w:rsidP="00FA02DA">
            <w:pPr>
              <w:pStyle w:val="af6"/>
              <w:jc w:val="center"/>
            </w:pPr>
            <w:proofErr w:type="spellStart"/>
            <w:r w:rsidRPr="00945640">
              <w:rPr>
                <w:rFonts w:hint="eastAsia"/>
              </w:rPr>
              <w:t>名称</w:t>
            </w:r>
            <w:proofErr w:type="spellEnd"/>
          </w:p>
        </w:tc>
        <w:tc>
          <w:tcPr>
            <w:tcW w:w="499" w:type="pct"/>
          </w:tcPr>
          <w:p w14:paraId="2839D1CE" w14:textId="77777777" w:rsidR="00DE4BF5" w:rsidRPr="00945640" w:rsidRDefault="00DE4BF5" w:rsidP="00FA02DA">
            <w:pPr>
              <w:pStyle w:val="af6"/>
              <w:jc w:val="center"/>
            </w:pPr>
            <w:proofErr w:type="spellStart"/>
            <w:r w:rsidRPr="00945640">
              <w:rPr>
                <w:rFonts w:hint="eastAsia"/>
              </w:rPr>
              <w:t>数量</w:t>
            </w:r>
            <w:proofErr w:type="spellEnd"/>
          </w:p>
        </w:tc>
        <w:tc>
          <w:tcPr>
            <w:tcW w:w="2525" w:type="pct"/>
          </w:tcPr>
          <w:p w14:paraId="4D328980" w14:textId="77777777" w:rsidR="00DE4BF5" w:rsidRPr="00945640" w:rsidRDefault="00DE4BF5" w:rsidP="006000E7">
            <w:pPr>
              <w:pStyle w:val="af6"/>
            </w:pPr>
            <w:proofErr w:type="spellStart"/>
            <w:r w:rsidRPr="00945640">
              <w:rPr>
                <w:rFonts w:hint="eastAsia"/>
              </w:rPr>
              <w:t>备注</w:t>
            </w:r>
            <w:proofErr w:type="spellEnd"/>
          </w:p>
        </w:tc>
      </w:tr>
      <w:tr w:rsidR="00DE4BF5" w:rsidRPr="00945640" w14:paraId="04C88C11" w14:textId="77777777" w:rsidTr="000069A8">
        <w:tc>
          <w:tcPr>
            <w:tcW w:w="454" w:type="pct"/>
            <w:vAlign w:val="center"/>
          </w:tcPr>
          <w:p w14:paraId="5C90D3D1" w14:textId="48801E40" w:rsidR="00DE4BF5" w:rsidRPr="00945640" w:rsidRDefault="00FA02DA" w:rsidP="00FA02DA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23" w:type="pct"/>
            <w:vAlign w:val="center"/>
          </w:tcPr>
          <w:p w14:paraId="3B1AD3BD" w14:textId="7F7117F7" w:rsidR="00DE4BF5" w:rsidRPr="00945640" w:rsidRDefault="00496A4E" w:rsidP="006000E7">
            <w:pPr>
              <w:pStyle w:val="af6"/>
            </w:pPr>
            <w:r>
              <w:rPr>
                <w:rFonts w:hint="eastAsia"/>
                <w:lang w:eastAsia="zh-CN"/>
              </w:rPr>
              <w:t>信号处理卡</w:t>
            </w:r>
          </w:p>
        </w:tc>
        <w:tc>
          <w:tcPr>
            <w:tcW w:w="499" w:type="pct"/>
            <w:vAlign w:val="center"/>
          </w:tcPr>
          <w:p w14:paraId="0F39D932" w14:textId="38743854" w:rsidR="00DE4BF5" w:rsidRPr="00945640" w:rsidRDefault="007F3E99" w:rsidP="00004F24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4</w:t>
            </w:r>
            <w:r w:rsidR="00004F24">
              <w:rPr>
                <w:rFonts w:hint="eastAsia"/>
                <w:lang w:eastAsia="zh-CN"/>
              </w:rPr>
              <w:t>块</w:t>
            </w:r>
          </w:p>
        </w:tc>
        <w:tc>
          <w:tcPr>
            <w:tcW w:w="2525" w:type="pct"/>
            <w:vAlign w:val="center"/>
          </w:tcPr>
          <w:p w14:paraId="394E1D58" w14:textId="35048A30" w:rsidR="00DE4BF5" w:rsidRPr="00945640" w:rsidRDefault="002C7617" w:rsidP="006000E7">
            <w:pPr>
              <w:pStyle w:val="af6"/>
            </w:pPr>
            <w:r>
              <w:rPr>
                <w:rFonts w:hint="eastAsia"/>
                <w:lang w:eastAsia="zh-CN"/>
              </w:rPr>
              <w:t>交付</w:t>
            </w:r>
            <w:r w:rsidR="00FA02DA">
              <w:rPr>
                <w:rFonts w:hint="eastAsia"/>
                <w:lang w:eastAsia="zh-CN"/>
              </w:rPr>
              <w:t>硬件</w:t>
            </w:r>
          </w:p>
        </w:tc>
      </w:tr>
      <w:tr w:rsidR="00DE4BF5" w:rsidRPr="00945640" w14:paraId="7AA01CCD" w14:textId="77777777" w:rsidTr="000069A8">
        <w:tc>
          <w:tcPr>
            <w:tcW w:w="454" w:type="pct"/>
            <w:vAlign w:val="center"/>
          </w:tcPr>
          <w:p w14:paraId="1CB22C83" w14:textId="76156912" w:rsidR="00DE4BF5" w:rsidRPr="00945640" w:rsidRDefault="00FA02DA" w:rsidP="00FA02DA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23" w:type="pct"/>
            <w:vAlign w:val="center"/>
          </w:tcPr>
          <w:p w14:paraId="7A626A3D" w14:textId="4444FAA8" w:rsidR="00DE4BF5" w:rsidRPr="00945640" w:rsidRDefault="00FA02DA" w:rsidP="006000E7">
            <w:pPr>
              <w:pStyle w:val="af6"/>
            </w:pPr>
            <w:r>
              <w:rPr>
                <w:rFonts w:hint="eastAsia"/>
                <w:lang w:eastAsia="zh-CN"/>
              </w:rPr>
              <w:t>万兆网子卡</w:t>
            </w:r>
          </w:p>
        </w:tc>
        <w:tc>
          <w:tcPr>
            <w:tcW w:w="499" w:type="pct"/>
            <w:vAlign w:val="center"/>
          </w:tcPr>
          <w:p w14:paraId="2C929F65" w14:textId="68F57F9C" w:rsidR="00DE4BF5" w:rsidRPr="00945640" w:rsidRDefault="00FA02DA" w:rsidP="00004F24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2</w:t>
            </w:r>
            <w:r w:rsidR="00004F24">
              <w:rPr>
                <w:rFonts w:hint="eastAsia"/>
                <w:lang w:eastAsia="zh-CN"/>
              </w:rPr>
              <w:t>块</w:t>
            </w:r>
          </w:p>
        </w:tc>
        <w:tc>
          <w:tcPr>
            <w:tcW w:w="2525" w:type="pct"/>
            <w:vAlign w:val="center"/>
          </w:tcPr>
          <w:p w14:paraId="0FF9BBA3" w14:textId="38A38BD2" w:rsidR="00DE4BF5" w:rsidRPr="00945640" w:rsidRDefault="002C7617" w:rsidP="006000E7">
            <w:pPr>
              <w:pStyle w:val="af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交付</w:t>
            </w:r>
            <w:r w:rsidR="00FA02DA">
              <w:rPr>
                <w:rFonts w:hint="eastAsia"/>
                <w:lang w:eastAsia="zh-CN"/>
              </w:rPr>
              <w:t>硬件</w:t>
            </w:r>
          </w:p>
        </w:tc>
      </w:tr>
      <w:tr w:rsidR="00DE4BF5" w:rsidRPr="00945640" w14:paraId="79D8EE96" w14:textId="77777777" w:rsidTr="000069A8">
        <w:tc>
          <w:tcPr>
            <w:tcW w:w="454" w:type="pct"/>
            <w:vAlign w:val="center"/>
          </w:tcPr>
          <w:p w14:paraId="6B7DD457" w14:textId="20508E9A" w:rsidR="00DE4BF5" w:rsidRPr="00945640" w:rsidRDefault="00FA02DA" w:rsidP="00FA02DA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23" w:type="pct"/>
            <w:vAlign w:val="center"/>
          </w:tcPr>
          <w:p w14:paraId="5547EEC9" w14:textId="539AD673" w:rsidR="00DE4BF5" w:rsidRPr="00945640" w:rsidRDefault="00FA02DA" w:rsidP="006000E7">
            <w:pPr>
              <w:pStyle w:val="af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万兆网I</w:t>
            </w:r>
            <w:r>
              <w:rPr>
                <w:lang w:eastAsia="zh-CN"/>
              </w:rPr>
              <w:t>P</w:t>
            </w:r>
          </w:p>
        </w:tc>
        <w:tc>
          <w:tcPr>
            <w:tcW w:w="499" w:type="pct"/>
            <w:vAlign w:val="center"/>
          </w:tcPr>
          <w:p w14:paraId="43A0857D" w14:textId="6E9134BE" w:rsidR="00DE4BF5" w:rsidRPr="00945640" w:rsidRDefault="00FA02DA" w:rsidP="00004F24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1</w:t>
            </w:r>
            <w:r w:rsidR="00004F24">
              <w:rPr>
                <w:rFonts w:hint="eastAsia"/>
                <w:lang w:eastAsia="zh-CN"/>
              </w:rPr>
              <w:t>套</w:t>
            </w:r>
          </w:p>
        </w:tc>
        <w:tc>
          <w:tcPr>
            <w:tcW w:w="2525" w:type="pct"/>
            <w:vAlign w:val="center"/>
          </w:tcPr>
          <w:p w14:paraId="002DD88B" w14:textId="0DD8CF7F" w:rsidR="00DE4BF5" w:rsidRPr="00945640" w:rsidRDefault="00417C05" w:rsidP="006000E7">
            <w:pPr>
              <w:pStyle w:val="af6"/>
            </w:pPr>
            <w:r>
              <w:rPr>
                <w:rFonts w:hint="eastAsia"/>
                <w:lang w:eastAsia="zh-CN"/>
              </w:rPr>
              <w:t>交付</w:t>
            </w:r>
            <w:r w:rsidR="006F09EC">
              <w:rPr>
                <w:rFonts w:hint="eastAsia"/>
                <w:lang w:eastAsia="zh-CN"/>
              </w:rPr>
              <w:t>软件</w:t>
            </w:r>
          </w:p>
        </w:tc>
      </w:tr>
      <w:tr w:rsidR="00F12109" w:rsidRPr="00945640" w14:paraId="6E6042CF" w14:textId="77777777" w:rsidTr="000069A8">
        <w:tc>
          <w:tcPr>
            <w:tcW w:w="454" w:type="pct"/>
            <w:vAlign w:val="center"/>
          </w:tcPr>
          <w:p w14:paraId="62944355" w14:textId="3BF446BB" w:rsidR="00F12109" w:rsidRDefault="00F12109" w:rsidP="00F12109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23" w:type="pct"/>
            <w:vAlign w:val="center"/>
          </w:tcPr>
          <w:p w14:paraId="6CE7FA9A" w14:textId="43098510" w:rsidR="00F12109" w:rsidRDefault="00F12109" w:rsidP="00F12109">
            <w:pPr>
              <w:pStyle w:val="af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万兆网卡（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CIE</w:t>
            </w:r>
            <w:r>
              <w:rPr>
                <w:rFonts w:hint="eastAsia"/>
                <w:lang w:eastAsia="zh-CN"/>
              </w:rPr>
              <w:t>接口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99" w:type="pct"/>
            <w:vAlign w:val="center"/>
          </w:tcPr>
          <w:p w14:paraId="1A85E746" w14:textId="468A2A09" w:rsidR="00F12109" w:rsidRDefault="00F84CE7" w:rsidP="00F12109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2块</w:t>
            </w:r>
          </w:p>
        </w:tc>
        <w:tc>
          <w:tcPr>
            <w:tcW w:w="2525" w:type="pct"/>
            <w:vAlign w:val="center"/>
          </w:tcPr>
          <w:p w14:paraId="1E062FB0" w14:textId="5782DFE0" w:rsidR="00F12109" w:rsidRDefault="003A6E7D" w:rsidP="00F12109">
            <w:pPr>
              <w:pStyle w:val="af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FP+</w:t>
            </w:r>
            <w:r w:rsidR="00607230">
              <w:rPr>
                <w:rFonts w:hint="eastAsia"/>
                <w:lang w:eastAsia="zh-CN"/>
              </w:rPr>
              <w:t>双口，</w:t>
            </w:r>
            <w:r w:rsidR="007F1B78">
              <w:rPr>
                <w:rFonts w:hint="eastAsia"/>
                <w:lang w:eastAsia="zh-CN"/>
              </w:rPr>
              <w:t>配套</w:t>
            </w:r>
            <w:r w:rsidR="004729AF">
              <w:rPr>
                <w:rFonts w:hint="eastAsia"/>
                <w:lang w:eastAsia="zh-CN"/>
              </w:rPr>
              <w:t>测试用</w:t>
            </w:r>
            <w:proofErr w:type="spellEnd"/>
          </w:p>
        </w:tc>
      </w:tr>
      <w:tr w:rsidR="00F12109" w:rsidRPr="00945640" w14:paraId="5B896484" w14:textId="77777777" w:rsidTr="000069A8">
        <w:tc>
          <w:tcPr>
            <w:tcW w:w="454" w:type="pct"/>
            <w:vAlign w:val="center"/>
          </w:tcPr>
          <w:p w14:paraId="5794AA03" w14:textId="254A45FB" w:rsidR="00F12109" w:rsidRDefault="00F12109" w:rsidP="00F12109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23" w:type="pct"/>
            <w:vAlign w:val="center"/>
          </w:tcPr>
          <w:p w14:paraId="7D4B2BD9" w14:textId="5FD829C2" w:rsidR="00F12109" w:rsidRDefault="00F12109" w:rsidP="00F12109">
            <w:pPr>
              <w:pStyle w:val="af6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万兆网光模块</w:t>
            </w:r>
            <w:proofErr w:type="gramEnd"/>
          </w:p>
        </w:tc>
        <w:tc>
          <w:tcPr>
            <w:tcW w:w="499" w:type="pct"/>
            <w:vAlign w:val="center"/>
          </w:tcPr>
          <w:p w14:paraId="47DE2036" w14:textId="06702F64" w:rsidR="00F12109" w:rsidRDefault="00F12109" w:rsidP="00F12109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8个</w:t>
            </w:r>
          </w:p>
        </w:tc>
        <w:tc>
          <w:tcPr>
            <w:tcW w:w="2525" w:type="pct"/>
            <w:vAlign w:val="center"/>
          </w:tcPr>
          <w:p w14:paraId="2F86A58A" w14:textId="52D387FD" w:rsidR="00F12109" w:rsidRDefault="00F12109" w:rsidP="00F12109">
            <w:pPr>
              <w:pStyle w:val="af6"/>
            </w:pPr>
            <w:r>
              <w:rPr>
                <w:rFonts w:hint="eastAsia"/>
                <w:lang w:eastAsia="zh-CN"/>
              </w:rPr>
              <w:t>多模或单模</w:t>
            </w:r>
            <w:r w:rsidR="007F1B78">
              <w:rPr>
                <w:rFonts w:hint="eastAsia"/>
                <w:lang w:eastAsia="zh-CN"/>
              </w:rPr>
              <w:t>，配套测试用</w:t>
            </w:r>
          </w:p>
        </w:tc>
      </w:tr>
      <w:tr w:rsidR="00F12109" w:rsidRPr="00945640" w14:paraId="21203079" w14:textId="77777777" w:rsidTr="000069A8">
        <w:tc>
          <w:tcPr>
            <w:tcW w:w="454" w:type="pct"/>
            <w:vAlign w:val="center"/>
          </w:tcPr>
          <w:p w14:paraId="4DA87611" w14:textId="2D6B840E" w:rsidR="00F12109" w:rsidRDefault="00F12109" w:rsidP="00F12109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23" w:type="pct"/>
            <w:vAlign w:val="center"/>
          </w:tcPr>
          <w:p w14:paraId="52C63E65" w14:textId="4764D1DA" w:rsidR="00F12109" w:rsidRDefault="00F12109" w:rsidP="00F12109">
            <w:pPr>
              <w:pStyle w:val="af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万兆网光纤</w:t>
            </w:r>
          </w:p>
        </w:tc>
        <w:tc>
          <w:tcPr>
            <w:tcW w:w="499" w:type="pct"/>
            <w:vAlign w:val="center"/>
          </w:tcPr>
          <w:p w14:paraId="1A5488D4" w14:textId="391108C1" w:rsidR="00F12109" w:rsidRDefault="00F12109" w:rsidP="00F12109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4根</w:t>
            </w:r>
          </w:p>
        </w:tc>
        <w:tc>
          <w:tcPr>
            <w:tcW w:w="2525" w:type="pct"/>
            <w:vAlign w:val="center"/>
          </w:tcPr>
          <w:p w14:paraId="3811E237" w14:textId="1814D92B" w:rsidR="00F12109" w:rsidRDefault="00F12109" w:rsidP="00F12109">
            <w:pPr>
              <w:pStyle w:val="af6"/>
            </w:pPr>
            <w:r>
              <w:rPr>
                <w:rFonts w:hint="eastAsia"/>
                <w:lang w:eastAsia="zh-CN"/>
              </w:rPr>
              <w:t>长度不小于1m</w:t>
            </w:r>
            <w:r w:rsidR="007F1B78">
              <w:rPr>
                <w:rFonts w:hint="eastAsia"/>
                <w:lang w:eastAsia="zh-CN"/>
              </w:rPr>
              <w:t>，配套测试用</w:t>
            </w:r>
          </w:p>
        </w:tc>
      </w:tr>
      <w:tr w:rsidR="00F12109" w:rsidRPr="00945640" w14:paraId="18094F2A" w14:textId="77777777" w:rsidTr="000069A8">
        <w:tc>
          <w:tcPr>
            <w:tcW w:w="454" w:type="pct"/>
            <w:vAlign w:val="center"/>
          </w:tcPr>
          <w:p w14:paraId="1245E323" w14:textId="10B5C6B6" w:rsidR="00F12109" w:rsidRPr="00945640" w:rsidRDefault="00F12109" w:rsidP="00F12109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23" w:type="pct"/>
            <w:vAlign w:val="center"/>
          </w:tcPr>
          <w:p w14:paraId="1E277422" w14:textId="28BE2C58" w:rsidR="00F12109" w:rsidRPr="00945640" w:rsidRDefault="00F12109" w:rsidP="00F12109">
            <w:pPr>
              <w:pStyle w:val="af6"/>
            </w:pPr>
            <w:proofErr w:type="spellStart"/>
            <w:r>
              <w:rPr>
                <w:rFonts w:hint="eastAsia"/>
              </w:rPr>
              <w:t>信号处理卡</w:t>
            </w:r>
            <w:r>
              <w:rPr>
                <w:rFonts w:hint="eastAsia"/>
                <w:lang w:eastAsia="zh-CN"/>
              </w:rPr>
              <w:t>测试工程</w:t>
            </w:r>
            <w:proofErr w:type="spellEnd"/>
          </w:p>
        </w:tc>
        <w:tc>
          <w:tcPr>
            <w:tcW w:w="499" w:type="pct"/>
            <w:vAlign w:val="center"/>
          </w:tcPr>
          <w:p w14:paraId="6A9EFB97" w14:textId="68308F83" w:rsidR="00F12109" w:rsidRPr="00945640" w:rsidRDefault="00F12109" w:rsidP="00F12109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2套</w:t>
            </w:r>
          </w:p>
        </w:tc>
        <w:tc>
          <w:tcPr>
            <w:tcW w:w="2525" w:type="pct"/>
            <w:vAlign w:val="center"/>
          </w:tcPr>
          <w:p w14:paraId="7026B561" w14:textId="510416DB" w:rsidR="00F12109" w:rsidRPr="00945640" w:rsidRDefault="00F12109" w:rsidP="00F12109">
            <w:pPr>
              <w:pStyle w:val="af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分别用于不同的</w:t>
            </w:r>
            <w:proofErr w:type="spellStart"/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PGA</w:t>
            </w:r>
            <w:r>
              <w:rPr>
                <w:rFonts w:hint="eastAsia"/>
                <w:lang w:eastAsia="zh-CN"/>
              </w:rPr>
              <w:t>，</w:t>
            </w:r>
            <w:r w:rsidR="000069A8">
              <w:rPr>
                <w:rFonts w:hint="eastAsia"/>
                <w:lang w:eastAsia="zh-CN"/>
              </w:rPr>
              <w:t>测试用</w:t>
            </w:r>
            <w:r>
              <w:rPr>
                <w:rFonts w:hint="eastAsia"/>
                <w:lang w:eastAsia="zh-CN"/>
              </w:rPr>
              <w:t>软件</w:t>
            </w:r>
            <w:proofErr w:type="spellEnd"/>
          </w:p>
        </w:tc>
      </w:tr>
      <w:tr w:rsidR="00F12109" w:rsidRPr="00945640" w14:paraId="18DDE156" w14:textId="77777777" w:rsidTr="000069A8">
        <w:tc>
          <w:tcPr>
            <w:tcW w:w="454" w:type="pct"/>
            <w:vAlign w:val="center"/>
          </w:tcPr>
          <w:p w14:paraId="382EBABA" w14:textId="2894DB62" w:rsidR="00F12109" w:rsidRPr="00945640" w:rsidRDefault="00F12109" w:rsidP="00F12109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23" w:type="pct"/>
            <w:vAlign w:val="center"/>
          </w:tcPr>
          <w:p w14:paraId="73BE3B72" w14:textId="4B80A396" w:rsidR="00F12109" w:rsidRPr="00945640" w:rsidRDefault="00F12109" w:rsidP="00F12109">
            <w:pPr>
              <w:pStyle w:val="af6"/>
            </w:pPr>
            <w:r>
              <w:rPr>
                <w:rFonts w:hint="eastAsia"/>
                <w:lang w:eastAsia="zh-CN"/>
              </w:rPr>
              <w:t>万兆网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测试工程</w:t>
            </w:r>
            <w:proofErr w:type="spellEnd"/>
          </w:p>
        </w:tc>
        <w:tc>
          <w:tcPr>
            <w:tcW w:w="499" w:type="pct"/>
            <w:vAlign w:val="center"/>
          </w:tcPr>
          <w:p w14:paraId="63FB885C" w14:textId="5BB57C6B" w:rsidR="00F12109" w:rsidRPr="00945640" w:rsidRDefault="00F12109" w:rsidP="00F12109">
            <w:pPr>
              <w:pStyle w:val="af6"/>
              <w:jc w:val="center"/>
            </w:pPr>
            <w:r>
              <w:rPr>
                <w:rFonts w:hint="eastAsia"/>
                <w:lang w:eastAsia="zh-CN"/>
              </w:rPr>
              <w:t>2套</w:t>
            </w:r>
          </w:p>
        </w:tc>
        <w:tc>
          <w:tcPr>
            <w:tcW w:w="2525" w:type="pct"/>
            <w:vAlign w:val="center"/>
          </w:tcPr>
          <w:p w14:paraId="43AB2CAE" w14:textId="2361BA2C" w:rsidR="00F12109" w:rsidRPr="00945640" w:rsidRDefault="00F12109" w:rsidP="00F12109">
            <w:pPr>
              <w:pStyle w:val="af6"/>
            </w:pPr>
            <w:r>
              <w:rPr>
                <w:rFonts w:hint="eastAsia"/>
                <w:lang w:eastAsia="zh-CN"/>
              </w:rPr>
              <w:t>分别用于上位机和下位机，</w:t>
            </w:r>
            <w:r w:rsidR="000069A8">
              <w:rPr>
                <w:rFonts w:hint="eastAsia"/>
                <w:lang w:eastAsia="zh-CN"/>
              </w:rPr>
              <w:t>测试用</w:t>
            </w:r>
            <w:r>
              <w:rPr>
                <w:rFonts w:hint="eastAsia"/>
                <w:lang w:eastAsia="zh-CN"/>
              </w:rPr>
              <w:t>软件</w:t>
            </w:r>
          </w:p>
        </w:tc>
      </w:tr>
      <w:tr w:rsidR="00004F24" w:rsidRPr="00945640" w14:paraId="5F2E8869" w14:textId="77777777" w:rsidTr="000069A8">
        <w:tc>
          <w:tcPr>
            <w:tcW w:w="454" w:type="pct"/>
            <w:vAlign w:val="center"/>
          </w:tcPr>
          <w:p w14:paraId="5216AA0C" w14:textId="359C1189" w:rsidR="00004F24" w:rsidRDefault="00004F24" w:rsidP="00FA02DA">
            <w:pPr>
              <w:pStyle w:val="af6"/>
              <w:jc w:val="center"/>
              <w:rPr>
                <w:lang w:eastAsia="zh-CN"/>
              </w:rPr>
            </w:pPr>
          </w:p>
        </w:tc>
        <w:tc>
          <w:tcPr>
            <w:tcW w:w="1523" w:type="pct"/>
            <w:vAlign w:val="center"/>
          </w:tcPr>
          <w:p w14:paraId="4A867E4D" w14:textId="11F821F3" w:rsidR="00004F24" w:rsidRDefault="00004F24" w:rsidP="006000E7">
            <w:pPr>
              <w:pStyle w:val="af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文件资料</w:t>
            </w:r>
          </w:p>
        </w:tc>
        <w:tc>
          <w:tcPr>
            <w:tcW w:w="499" w:type="pct"/>
            <w:vAlign w:val="center"/>
          </w:tcPr>
          <w:p w14:paraId="24A8380D" w14:textId="6F61B94B" w:rsidR="00004F24" w:rsidRDefault="00004F24" w:rsidP="00004F24">
            <w:pPr>
              <w:pStyle w:val="af6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1套</w:t>
            </w:r>
          </w:p>
        </w:tc>
        <w:tc>
          <w:tcPr>
            <w:tcW w:w="2525" w:type="pct"/>
            <w:vAlign w:val="center"/>
          </w:tcPr>
          <w:p w14:paraId="647B09A9" w14:textId="57656060" w:rsidR="00004F24" w:rsidRDefault="00004F24" w:rsidP="006000E7">
            <w:pPr>
              <w:pStyle w:val="af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包括纸质和电子资料</w:t>
            </w:r>
          </w:p>
        </w:tc>
      </w:tr>
    </w:tbl>
    <w:p w14:paraId="131A56B8" w14:textId="77777777" w:rsidR="006000E7" w:rsidRDefault="006000E7" w:rsidP="006000E7">
      <w:pPr>
        <w:pStyle w:val="af1"/>
        <w:ind w:firstLine="560"/>
      </w:pPr>
    </w:p>
    <w:p w14:paraId="747D8657" w14:textId="77777777" w:rsidR="00BC0792" w:rsidRPr="00BC0792" w:rsidRDefault="00BC0792" w:rsidP="00AA76CA">
      <w:pPr>
        <w:pStyle w:val="1"/>
      </w:pPr>
      <w:r w:rsidRPr="00BC0792">
        <w:rPr>
          <w:rFonts w:hint="eastAsia"/>
        </w:rPr>
        <w:lastRenderedPageBreak/>
        <w:t>交货准备</w:t>
      </w:r>
    </w:p>
    <w:p w14:paraId="0E97ABF9" w14:textId="77777777" w:rsidR="00BC0792" w:rsidRDefault="00BC0792" w:rsidP="006000E7">
      <w:pPr>
        <w:pStyle w:val="20"/>
      </w:pPr>
      <w:r w:rsidRPr="008F6E97">
        <w:rPr>
          <w:rFonts w:hint="eastAsia"/>
        </w:rPr>
        <w:t>包装要求</w:t>
      </w:r>
    </w:p>
    <w:p w14:paraId="3F87747F" w14:textId="72AB17B0" w:rsidR="007F6F16" w:rsidRDefault="007F6F16" w:rsidP="006000E7">
      <w:pPr>
        <w:pStyle w:val="af1"/>
        <w:ind w:firstLine="560"/>
      </w:pPr>
      <w:r w:rsidRPr="007F6F16">
        <w:rPr>
          <w:rFonts w:hint="eastAsia"/>
        </w:rPr>
        <w:t>经过验收合格的产品应用包装盒包装。纸质包装盒，采取适当减震措施，避免产品运输过程损伤。包装盒内应清洁、干燥，对设备有良好的保护作用。应装有</w:t>
      </w:r>
      <w:r w:rsidR="00AB5E61">
        <w:rPr>
          <w:rFonts w:hint="eastAsia"/>
        </w:rPr>
        <w:t>配套纸质文件</w:t>
      </w:r>
      <w:r w:rsidR="00726C69">
        <w:rPr>
          <w:rFonts w:hint="eastAsia"/>
        </w:rPr>
        <w:t>资料</w:t>
      </w:r>
      <w:r w:rsidRPr="007F6F16">
        <w:rPr>
          <w:rFonts w:hint="eastAsia"/>
        </w:rPr>
        <w:t>、装盒清单、合格证。</w:t>
      </w:r>
    </w:p>
    <w:p w14:paraId="4A8D0BAC" w14:textId="77777777" w:rsidR="007F6F16" w:rsidRDefault="007F6F16" w:rsidP="006000E7">
      <w:pPr>
        <w:pStyle w:val="af1"/>
        <w:ind w:firstLine="560"/>
      </w:pPr>
      <w:r w:rsidRPr="007F6F16">
        <w:rPr>
          <w:rFonts w:hint="eastAsia"/>
        </w:rPr>
        <w:t>包装标志应清晰并符合GB/T191 包装储运图示标志的规定。内包装上应有防静电标志。</w:t>
      </w:r>
    </w:p>
    <w:p w14:paraId="20058FAA" w14:textId="77777777" w:rsidR="00BC0792" w:rsidRDefault="00BC0792" w:rsidP="006000E7">
      <w:pPr>
        <w:pStyle w:val="20"/>
      </w:pPr>
      <w:r w:rsidRPr="008F6E97">
        <w:rPr>
          <w:rFonts w:hint="eastAsia"/>
        </w:rPr>
        <w:t>运输和贮存</w:t>
      </w:r>
    </w:p>
    <w:p w14:paraId="5EDDB5D7" w14:textId="77777777" w:rsidR="0094339E" w:rsidRPr="0094339E" w:rsidRDefault="0094339E" w:rsidP="00772697">
      <w:pPr>
        <w:pStyle w:val="af1"/>
        <w:ind w:firstLine="560"/>
      </w:pPr>
      <w:r w:rsidRPr="0094339E">
        <w:rPr>
          <w:rFonts w:hint="eastAsia"/>
        </w:rPr>
        <w:t>产品应贮存在清洁、干燥、无污染的良好环境中。适时应采取静电防护措施。在运输期间，应避免雨、</w:t>
      </w:r>
      <w:proofErr w:type="gramStart"/>
      <w:r w:rsidRPr="0094339E">
        <w:rPr>
          <w:rFonts w:hint="eastAsia"/>
        </w:rPr>
        <w:t>雪淋袭和</w:t>
      </w:r>
      <w:proofErr w:type="gramEnd"/>
      <w:r w:rsidRPr="0094339E">
        <w:rPr>
          <w:rFonts w:hint="eastAsia"/>
        </w:rPr>
        <w:t>剧烈机械撞击。</w:t>
      </w:r>
    </w:p>
    <w:p w14:paraId="7A95F256" w14:textId="31F79635" w:rsidR="00BC0792" w:rsidRPr="00BC0792" w:rsidRDefault="00BC0792" w:rsidP="00AA76CA">
      <w:pPr>
        <w:pStyle w:val="1"/>
      </w:pPr>
      <w:r w:rsidRPr="00BC0792">
        <w:rPr>
          <w:rFonts w:hint="eastAsia"/>
        </w:rPr>
        <w:t>技术支持</w:t>
      </w:r>
      <w:r w:rsidR="007C43B5">
        <w:rPr>
          <w:rFonts w:hint="eastAsia"/>
        </w:rPr>
        <w:t>服务</w:t>
      </w:r>
    </w:p>
    <w:p w14:paraId="1D16AB96" w14:textId="77777777" w:rsidR="000F7814" w:rsidRDefault="000F7814" w:rsidP="00772697">
      <w:pPr>
        <w:pStyle w:val="af1"/>
        <w:ind w:firstLine="560"/>
      </w:pPr>
      <w:r w:rsidRPr="007D6E92">
        <w:rPr>
          <w:rFonts w:hint="eastAsia"/>
        </w:rPr>
        <w:t>在产品开发过程中，</w:t>
      </w:r>
      <w:r>
        <w:rPr>
          <w:rFonts w:hint="eastAsia"/>
        </w:rPr>
        <w:t>供方</w:t>
      </w:r>
      <w:r w:rsidRPr="007D6E92">
        <w:rPr>
          <w:rFonts w:hint="eastAsia"/>
        </w:rPr>
        <w:t>有义务为</w:t>
      </w:r>
      <w:r>
        <w:rPr>
          <w:rFonts w:hint="eastAsia"/>
        </w:rPr>
        <w:t>需方</w:t>
      </w:r>
      <w:r w:rsidRPr="007D6E92">
        <w:rPr>
          <w:rFonts w:hint="eastAsia"/>
        </w:rPr>
        <w:t>相关员工提供技术</w:t>
      </w:r>
      <w:r>
        <w:rPr>
          <w:rFonts w:hint="eastAsia"/>
        </w:rPr>
        <w:t>支持</w:t>
      </w:r>
      <w:r w:rsidRPr="007D6E92">
        <w:rPr>
          <w:rFonts w:hint="eastAsia"/>
        </w:rPr>
        <w:t>。</w:t>
      </w:r>
    </w:p>
    <w:p w14:paraId="3A06D020" w14:textId="65EC7CC0" w:rsidR="000F7814" w:rsidRPr="000F7814" w:rsidRDefault="007C43B5" w:rsidP="00772697">
      <w:pPr>
        <w:pStyle w:val="af1"/>
        <w:ind w:firstLine="560"/>
      </w:pPr>
      <w:r w:rsidRPr="007D6E92">
        <w:rPr>
          <w:rFonts w:hint="eastAsia"/>
        </w:rPr>
        <w:t>产品质保期为一年，</w:t>
      </w:r>
      <w:r w:rsidR="00F00436">
        <w:rPr>
          <w:rFonts w:hint="eastAsia"/>
        </w:rPr>
        <w:t>以产品验收之日起算。</w:t>
      </w:r>
      <w:r w:rsidRPr="007D6E92">
        <w:rPr>
          <w:rFonts w:hint="eastAsia"/>
        </w:rPr>
        <w:t>在产品质保期内，</w:t>
      </w:r>
      <w:r w:rsidR="00CD1DE2">
        <w:rPr>
          <w:rFonts w:hint="eastAsia"/>
        </w:rPr>
        <w:t>供方</w:t>
      </w:r>
      <w:r w:rsidRPr="007D6E92">
        <w:rPr>
          <w:rFonts w:hint="eastAsia"/>
        </w:rPr>
        <w:t>须协助</w:t>
      </w:r>
      <w:r>
        <w:rPr>
          <w:rFonts w:hint="eastAsia"/>
        </w:rPr>
        <w:t>需方</w:t>
      </w:r>
      <w:r w:rsidRPr="007D6E92">
        <w:rPr>
          <w:rFonts w:hint="eastAsia"/>
        </w:rPr>
        <w:t>解决在测试和使用过程中遇到的相关技术问题</w:t>
      </w:r>
      <w:r>
        <w:rPr>
          <w:rFonts w:hint="eastAsia"/>
        </w:rPr>
        <w:t>，</w:t>
      </w:r>
      <w:r w:rsidR="007D6E92" w:rsidRPr="007D6E92">
        <w:rPr>
          <w:rFonts w:hint="eastAsia"/>
        </w:rPr>
        <w:t>提供包括现场服务、电话、传真、E-mail、Internet等技术支持服务</w:t>
      </w:r>
      <w:r>
        <w:rPr>
          <w:rFonts w:hint="eastAsia"/>
        </w:rPr>
        <w:t>。</w:t>
      </w:r>
      <w:r w:rsidR="007D6E92" w:rsidRPr="007D6E92">
        <w:rPr>
          <w:rFonts w:hint="eastAsia"/>
        </w:rPr>
        <w:t>对</w:t>
      </w:r>
      <w:r w:rsidR="00CD1DE2">
        <w:rPr>
          <w:rFonts w:hint="eastAsia"/>
        </w:rPr>
        <w:t>需方</w:t>
      </w:r>
      <w:r w:rsidR="007D6E92" w:rsidRPr="007D6E92">
        <w:rPr>
          <w:rFonts w:hint="eastAsia"/>
        </w:rPr>
        <w:t>的技术请求，</w:t>
      </w:r>
      <w:r w:rsidR="00CD1DE2">
        <w:rPr>
          <w:rFonts w:hint="eastAsia"/>
        </w:rPr>
        <w:t>供方</w:t>
      </w:r>
      <w:r w:rsidR="007D6E92" w:rsidRPr="007D6E92">
        <w:rPr>
          <w:rFonts w:hint="eastAsia"/>
        </w:rPr>
        <w:t>应在</w:t>
      </w:r>
      <w:del w:id="49" w:author="吴秋宇" w:date="2019-12-06T09:23:00Z">
        <w:r w:rsidR="007D6E92" w:rsidRPr="007D6E92" w:rsidDel="003F3174">
          <w:rPr>
            <w:rFonts w:hint="eastAsia"/>
          </w:rPr>
          <w:delText>24</w:delText>
        </w:r>
      </w:del>
      <w:ins w:id="50" w:author="吴秋宇" w:date="2019-12-06T09:23:00Z">
        <w:r w:rsidR="003F3174">
          <w:rPr>
            <w:rFonts w:hint="eastAsia"/>
          </w:rPr>
          <w:t>1</w:t>
        </w:r>
      </w:ins>
      <w:r w:rsidR="007D6E92" w:rsidRPr="007D6E92">
        <w:rPr>
          <w:rFonts w:hint="eastAsia"/>
        </w:rPr>
        <w:t>小时内相应，必要时应及时指派技术工程师到</w:t>
      </w:r>
      <w:r w:rsidR="00CD1DE2">
        <w:rPr>
          <w:rFonts w:hint="eastAsia"/>
        </w:rPr>
        <w:t>需方</w:t>
      </w:r>
      <w:r w:rsidR="007D6E92" w:rsidRPr="007D6E92">
        <w:rPr>
          <w:rFonts w:hint="eastAsia"/>
        </w:rPr>
        <w:t>现场。</w:t>
      </w:r>
    </w:p>
    <w:p w14:paraId="5A6A308B" w14:textId="77777777" w:rsidR="00BC0792" w:rsidRDefault="00BC0792" w:rsidP="00AA76CA">
      <w:pPr>
        <w:pStyle w:val="1"/>
      </w:pPr>
      <w:r w:rsidRPr="00BC0792">
        <w:rPr>
          <w:rFonts w:hint="eastAsia"/>
        </w:rPr>
        <w:t>协议变更规定</w:t>
      </w:r>
    </w:p>
    <w:p w14:paraId="36D522E8" w14:textId="482C10E5" w:rsidR="00B945A9" w:rsidRPr="00E32808" w:rsidRDefault="00DE3402" w:rsidP="00772697">
      <w:pPr>
        <w:pStyle w:val="af1"/>
        <w:ind w:firstLine="560"/>
      </w:pPr>
      <w:r>
        <w:rPr>
          <w:rFonts w:hint="eastAsia"/>
        </w:rPr>
        <w:t>凡</w:t>
      </w:r>
      <w:r w:rsidR="00E32808" w:rsidRPr="00E32808">
        <w:rPr>
          <w:rFonts w:hint="eastAsia"/>
        </w:rPr>
        <w:t>涉及影响产品</w:t>
      </w:r>
      <w:r w:rsidR="00E2632A">
        <w:rPr>
          <w:rFonts w:hint="eastAsia"/>
        </w:rPr>
        <w:t>功能、</w:t>
      </w:r>
      <w:r w:rsidR="00E32808" w:rsidRPr="00E32808">
        <w:rPr>
          <w:rFonts w:hint="eastAsia"/>
        </w:rPr>
        <w:t>技术指标、性能、接口关系和环境适应性等方面的技术状态更改，应</w:t>
      </w:r>
      <w:r w:rsidR="00FD384A">
        <w:rPr>
          <w:rFonts w:hint="eastAsia"/>
        </w:rPr>
        <w:t>向对方</w:t>
      </w:r>
      <w:r w:rsidR="00E32808" w:rsidRPr="00E32808">
        <w:rPr>
          <w:rFonts w:hint="eastAsia"/>
        </w:rPr>
        <w:t>说明更改原因、影响分析</w:t>
      </w:r>
      <w:r w:rsidR="00FD384A">
        <w:rPr>
          <w:rFonts w:hint="eastAsia"/>
        </w:rPr>
        <w:t>、</w:t>
      </w:r>
      <w:r w:rsidR="00E32808" w:rsidRPr="00E32808">
        <w:rPr>
          <w:rFonts w:hint="eastAsia"/>
        </w:rPr>
        <w:t>对已交付产品的影响及处理意见等，并</w:t>
      </w:r>
      <w:r w:rsidR="00FD384A">
        <w:rPr>
          <w:rFonts w:hint="eastAsia"/>
        </w:rPr>
        <w:t>由双方共同</w:t>
      </w:r>
      <w:r w:rsidR="00E32808" w:rsidRPr="00E32808">
        <w:rPr>
          <w:rFonts w:hint="eastAsia"/>
        </w:rPr>
        <w:t>组织技术状态更改评审，评审通过后方可实施。</w:t>
      </w:r>
    </w:p>
    <w:p w14:paraId="29A8F307" w14:textId="77777777" w:rsidR="008F6E97" w:rsidRDefault="00BC0792" w:rsidP="00AA76CA">
      <w:pPr>
        <w:pStyle w:val="1"/>
      </w:pPr>
      <w:r w:rsidRPr="00BC0792">
        <w:rPr>
          <w:rFonts w:hint="eastAsia"/>
        </w:rPr>
        <w:t>保密规定</w:t>
      </w:r>
    </w:p>
    <w:p w14:paraId="3A1B1FA6" w14:textId="1FC326C3" w:rsidR="00772697" w:rsidRPr="00772697" w:rsidRDefault="000C40F5" w:rsidP="00772697">
      <w:pPr>
        <w:pStyle w:val="af1"/>
        <w:ind w:firstLine="560"/>
      </w:pPr>
      <w:r>
        <w:rPr>
          <w:rFonts w:hint="eastAsia"/>
        </w:rPr>
        <w:t>产品不涉密，但供方对于产品的用途需对第三方保密。</w:t>
      </w:r>
    </w:p>
    <w:p w14:paraId="3D99FE6B" w14:textId="77777777" w:rsidR="00BC0792" w:rsidRDefault="008F6E97" w:rsidP="00AA76CA">
      <w:pPr>
        <w:pStyle w:val="1"/>
      </w:pPr>
      <w:r>
        <w:rPr>
          <w:rFonts w:hint="eastAsia"/>
        </w:rPr>
        <w:t>其它</w:t>
      </w:r>
    </w:p>
    <w:p w14:paraId="57C223EA" w14:textId="77777777" w:rsidR="00FC56F5" w:rsidRPr="00780D77" w:rsidRDefault="00FC56F5" w:rsidP="00772697">
      <w:pPr>
        <w:pStyle w:val="af1"/>
        <w:ind w:firstLine="560"/>
      </w:pPr>
      <w:r w:rsidRPr="00780D77">
        <w:rPr>
          <w:rFonts w:hint="eastAsia"/>
        </w:rPr>
        <w:t>双方本着严谨态度、协商一致达成本协议，其它未尽事宜双方共同协商解决。</w:t>
      </w:r>
    </w:p>
    <w:p w14:paraId="4DE8A811" w14:textId="0455D173" w:rsidR="00FC56F5" w:rsidRPr="00FC56F5" w:rsidRDefault="00FC56F5" w:rsidP="00772697">
      <w:pPr>
        <w:pStyle w:val="af1"/>
        <w:ind w:firstLine="560"/>
      </w:pPr>
      <w:r w:rsidRPr="00780D77">
        <w:rPr>
          <w:rFonts w:hint="eastAsia"/>
        </w:rPr>
        <w:lastRenderedPageBreak/>
        <w:t>本协议一式</w:t>
      </w:r>
      <w:r w:rsidR="00946159">
        <w:rPr>
          <w:rFonts w:hint="eastAsia"/>
        </w:rPr>
        <w:t>2</w:t>
      </w:r>
      <w:r w:rsidRPr="00780D77">
        <w:rPr>
          <w:rFonts w:hint="eastAsia"/>
        </w:rPr>
        <w:t>份，双方各执</w:t>
      </w:r>
      <w:r w:rsidR="00946159">
        <w:rPr>
          <w:rFonts w:hint="eastAsia"/>
        </w:rPr>
        <w:t>1</w:t>
      </w:r>
      <w:r w:rsidRPr="00780D77">
        <w:rPr>
          <w:rFonts w:hint="eastAsia"/>
        </w:rPr>
        <w:t>份，经双方授权人签字并加盖单位公章</w:t>
      </w:r>
      <w:r w:rsidR="00B30035">
        <w:rPr>
          <w:rFonts w:hint="eastAsia"/>
        </w:rPr>
        <w:t>后</w:t>
      </w:r>
      <w:r w:rsidRPr="00780D77">
        <w:rPr>
          <w:rFonts w:hint="eastAsia"/>
        </w:rPr>
        <w:t>生效。</w:t>
      </w:r>
    </w:p>
    <w:sectPr w:rsidR="00FC56F5" w:rsidRPr="00FC56F5" w:rsidSect="002F3454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B4037" w14:textId="77777777" w:rsidR="00343807" w:rsidRDefault="00343807" w:rsidP="00002319">
      <w:r>
        <w:separator/>
      </w:r>
    </w:p>
  </w:endnote>
  <w:endnote w:type="continuationSeparator" w:id="0">
    <w:p w14:paraId="6F1C9637" w14:textId="77777777" w:rsidR="00343807" w:rsidRDefault="00343807" w:rsidP="0000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2F23F" w14:textId="77777777" w:rsidR="002F3454" w:rsidRDefault="002F3454">
    <w:pPr>
      <w:pStyle w:val="ac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90EF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90EF0">
      <w:rPr>
        <w:b/>
        <w:noProof/>
      </w:rPr>
      <w:t>22</w:t>
    </w:r>
    <w:r>
      <w:rPr>
        <w:b/>
        <w:sz w:val="24"/>
        <w:szCs w:val="24"/>
      </w:rPr>
      <w:fldChar w:fldCharType="end"/>
    </w:r>
  </w:p>
  <w:p w14:paraId="729412DB" w14:textId="77777777" w:rsidR="002F3454" w:rsidRDefault="002F34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26E2F" w14:textId="77777777" w:rsidR="00343807" w:rsidRDefault="00343807" w:rsidP="00002319">
      <w:r>
        <w:separator/>
      </w:r>
    </w:p>
  </w:footnote>
  <w:footnote w:type="continuationSeparator" w:id="0">
    <w:p w14:paraId="45209D5C" w14:textId="77777777" w:rsidR="00343807" w:rsidRDefault="00343807" w:rsidP="00002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5471"/>
    <w:multiLevelType w:val="hybridMultilevel"/>
    <w:tmpl w:val="B1440376"/>
    <w:lvl w:ilvl="0" w:tplc="02721FE6">
      <w:start w:val="1"/>
      <w:numFmt w:val="decimal"/>
      <w:pStyle w:val="2"/>
      <w:lvlText w:val="%1）"/>
      <w:lvlJc w:val="left"/>
      <w:pPr>
        <w:tabs>
          <w:tab w:val="num" w:pos="1077"/>
        </w:tabs>
        <w:ind w:left="1077" w:hanging="45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6312A"/>
    <w:multiLevelType w:val="hybridMultilevel"/>
    <w:tmpl w:val="E5768DBA"/>
    <w:lvl w:ilvl="0" w:tplc="483EDD86">
      <w:start w:val="1"/>
      <w:numFmt w:val="lowerLetter"/>
      <w:pStyle w:val="a"/>
      <w:lvlText w:val="%1)"/>
      <w:lvlJc w:val="left"/>
      <w:pPr>
        <w:tabs>
          <w:tab w:val="num" w:pos="1077"/>
        </w:tabs>
        <w:ind w:left="1077" w:hanging="453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7F692209"/>
    <w:multiLevelType w:val="multilevel"/>
    <w:tmpl w:val="62143278"/>
    <w:lvl w:ilvl="0">
      <w:start w:val="1"/>
      <w:numFmt w:val="decimal"/>
      <w:pStyle w:val="1"/>
      <w:suff w:val="nothing"/>
      <w:lvlText w:val="%1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nothing"/>
      <w:lvlText w:val="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851" w:hanging="851"/>
      </w:pPr>
      <w:rPr>
        <w:rFonts w:eastAsia="黑体" w:hint="eastAsia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0"/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吴秋宇">
    <w15:presenceInfo w15:providerId="None" w15:userId="吴秋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stylePaneSortMethod w:val="0000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C09"/>
    <w:rsid w:val="00002319"/>
    <w:rsid w:val="0000445B"/>
    <w:rsid w:val="00004F24"/>
    <w:rsid w:val="000069A8"/>
    <w:rsid w:val="00007D72"/>
    <w:rsid w:val="00011181"/>
    <w:rsid w:val="000136AC"/>
    <w:rsid w:val="000136AD"/>
    <w:rsid w:val="000158BC"/>
    <w:rsid w:val="0001679E"/>
    <w:rsid w:val="000173A3"/>
    <w:rsid w:val="000177AB"/>
    <w:rsid w:val="00021EFE"/>
    <w:rsid w:val="00022AE3"/>
    <w:rsid w:val="00023707"/>
    <w:rsid w:val="00025091"/>
    <w:rsid w:val="00025C44"/>
    <w:rsid w:val="00035347"/>
    <w:rsid w:val="00036041"/>
    <w:rsid w:val="00037B73"/>
    <w:rsid w:val="00041E1A"/>
    <w:rsid w:val="000505A3"/>
    <w:rsid w:val="00050C82"/>
    <w:rsid w:val="00053E46"/>
    <w:rsid w:val="00055079"/>
    <w:rsid w:val="000554E1"/>
    <w:rsid w:val="00055DA4"/>
    <w:rsid w:val="00056330"/>
    <w:rsid w:val="00060234"/>
    <w:rsid w:val="00060C32"/>
    <w:rsid w:val="000621C5"/>
    <w:rsid w:val="00062DFE"/>
    <w:rsid w:val="0006346B"/>
    <w:rsid w:val="000661A4"/>
    <w:rsid w:val="000710F2"/>
    <w:rsid w:val="0007166B"/>
    <w:rsid w:val="00073589"/>
    <w:rsid w:val="00080ABD"/>
    <w:rsid w:val="000816AC"/>
    <w:rsid w:val="00090B6F"/>
    <w:rsid w:val="00092316"/>
    <w:rsid w:val="00092588"/>
    <w:rsid w:val="00097310"/>
    <w:rsid w:val="000A0B3B"/>
    <w:rsid w:val="000A3954"/>
    <w:rsid w:val="000A4BFC"/>
    <w:rsid w:val="000A5C56"/>
    <w:rsid w:val="000A7DF3"/>
    <w:rsid w:val="000B0D86"/>
    <w:rsid w:val="000B3A39"/>
    <w:rsid w:val="000B6BB0"/>
    <w:rsid w:val="000B7F3A"/>
    <w:rsid w:val="000C40F5"/>
    <w:rsid w:val="000D1D7E"/>
    <w:rsid w:val="000D20B1"/>
    <w:rsid w:val="000E052C"/>
    <w:rsid w:val="000E347E"/>
    <w:rsid w:val="000E5539"/>
    <w:rsid w:val="000F110E"/>
    <w:rsid w:val="000F5F50"/>
    <w:rsid w:val="000F7418"/>
    <w:rsid w:val="000F7814"/>
    <w:rsid w:val="0010347E"/>
    <w:rsid w:val="00112080"/>
    <w:rsid w:val="001124A1"/>
    <w:rsid w:val="001125F4"/>
    <w:rsid w:val="00112DFE"/>
    <w:rsid w:val="00113167"/>
    <w:rsid w:val="00113D00"/>
    <w:rsid w:val="001211D2"/>
    <w:rsid w:val="001220B3"/>
    <w:rsid w:val="00123938"/>
    <w:rsid w:val="00125849"/>
    <w:rsid w:val="0013002C"/>
    <w:rsid w:val="00132EAB"/>
    <w:rsid w:val="00133321"/>
    <w:rsid w:val="0013483E"/>
    <w:rsid w:val="00136696"/>
    <w:rsid w:val="00137562"/>
    <w:rsid w:val="00137771"/>
    <w:rsid w:val="00137D30"/>
    <w:rsid w:val="0014042B"/>
    <w:rsid w:val="0014121E"/>
    <w:rsid w:val="00144A64"/>
    <w:rsid w:val="00146065"/>
    <w:rsid w:val="00151F3C"/>
    <w:rsid w:val="00153BF6"/>
    <w:rsid w:val="00155CC7"/>
    <w:rsid w:val="0015601E"/>
    <w:rsid w:val="00161B94"/>
    <w:rsid w:val="00164B9F"/>
    <w:rsid w:val="00166244"/>
    <w:rsid w:val="00166C9C"/>
    <w:rsid w:val="00171183"/>
    <w:rsid w:val="001749AA"/>
    <w:rsid w:val="00176515"/>
    <w:rsid w:val="001774ED"/>
    <w:rsid w:val="001777EB"/>
    <w:rsid w:val="00177C48"/>
    <w:rsid w:val="001841FB"/>
    <w:rsid w:val="00186875"/>
    <w:rsid w:val="0019026B"/>
    <w:rsid w:val="00190EF0"/>
    <w:rsid w:val="001925CF"/>
    <w:rsid w:val="00192A44"/>
    <w:rsid w:val="001934A7"/>
    <w:rsid w:val="00193803"/>
    <w:rsid w:val="00193D84"/>
    <w:rsid w:val="001974B6"/>
    <w:rsid w:val="001A2218"/>
    <w:rsid w:val="001A304B"/>
    <w:rsid w:val="001A4301"/>
    <w:rsid w:val="001A5A36"/>
    <w:rsid w:val="001A7058"/>
    <w:rsid w:val="001A7A5C"/>
    <w:rsid w:val="001B0AD8"/>
    <w:rsid w:val="001B2D5B"/>
    <w:rsid w:val="001B56EB"/>
    <w:rsid w:val="001C1604"/>
    <w:rsid w:val="001C3CCD"/>
    <w:rsid w:val="001C60E6"/>
    <w:rsid w:val="001C6499"/>
    <w:rsid w:val="001C6550"/>
    <w:rsid w:val="001C7CC2"/>
    <w:rsid w:val="001D042F"/>
    <w:rsid w:val="001D1215"/>
    <w:rsid w:val="001D25A6"/>
    <w:rsid w:val="001D3601"/>
    <w:rsid w:val="001D3F3D"/>
    <w:rsid w:val="001D5C56"/>
    <w:rsid w:val="001D6869"/>
    <w:rsid w:val="001E04C5"/>
    <w:rsid w:val="001E0EE2"/>
    <w:rsid w:val="001E5D35"/>
    <w:rsid w:val="001F40BD"/>
    <w:rsid w:val="001F4BEC"/>
    <w:rsid w:val="001F6175"/>
    <w:rsid w:val="002003FF"/>
    <w:rsid w:val="002016DD"/>
    <w:rsid w:val="00204036"/>
    <w:rsid w:val="00205D24"/>
    <w:rsid w:val="002062B1"/>
    <w:rsid w:val="00207032"/>
    <w:rsid w:val="002105AA"/>
    <w:rsid w:val="00210B3C"/>
    <w:rsid w:val="00213824"/>
    <w:rsid w:val="00213A1A"/>
    <w:rsid w:val="00217594"/>
    <w:rsid w:val="00222C6C"/>
    <w:rsid w:val="002237F6"/>
    <w:rsid w:val="00226B0B"/>
    <w:rsid w:val="00230F4B"/>
    <w:rsid w:val="00237756"/>
    <w:rsid w:val="00240F86"/>
    <w:rsid w:val="002438CC"/>
    <w:rsid w:val="00244324"/>
    <w:rsid w:val="002474F8"/>
    <w:rsid w:val="002516A1"/>
    <w:rsid w:val="0026081A"/>
    <w:rsid w:val="0026208A"/>
    <w:rsid w:val="002635D1"/>
    <w:rsid w:val="002635FD"/>
    <w:rsid w:val="002642CB"/>
    <w:rsid w:val="00264D77"/>
    <w:rsid w:val="002655E2"/>
    <w:rsid w:val="002711E8"/>
    <w:rsid w:val="00272674"/>
    <w:rsid w:val="00273D8F"/>
    <w:rsid w:val="00274407"/>
    <w:rsid w:val="002753C5"/>
    <w:rsid w:val="002778F6"/>
    <w:rsid w:val="00281C00"/>
    <w:rsid w:val="00282AEF"/>
    <w:rsid w:val="00283D5E"/>
    <w:rsid w:val="0028404C"/>
    <w:rsid w:val="002869BA"/>
    <w:rsid w:val="00290850"/>
    <w:rsid w:val="00291735"/>
    <w:rsid w:val="00291C26"/>
    <w:rsid w:val="00294ACD"/>
    <w:rsid w:val="00294B75"/>
    <w:rsid w:val="00295725"/>
    <w:rsid w:val="00295FFF"/>
    <w:rsid w:val="002A3856"/>
    <w:rsid w:val="002B0F8C"/>
    <w:rsid w:val="002B186D"/>
    <w:rsid w:val="002B5951"/>
    <w:rsid w:val="002B673F"/>
    <w:rsid w:val="002C24A5"/>
    <w:rsid w:val="002C32BC"/>
    <w:rsid w:val="002C46C1"/>
    <w:rsid w:val="002C5549"/>
    <w:rsid w:val="002C6283"/>
    <w:rsid w:val="002C7617"/>
    <w:rsid w:val="002D2501"/>
    <w:rsid w:val="002D3069"/>
    <w:rsid w:val="002D40BF"/>
    <w:rsid w:val="002D77B3"/>
    <w:rsid w:val="002E316A"/>
    <w:rsid w:val="002E393A"/>
    <w:rsid w:val="002E4024"/>
    <w:rsid w:val="002E43AB"/>
    <w:rsid w:val="002E6BF5"/>
    <w:rsid w:val="002F3454"/>
    <w:rsid w:val="002F376A"/>
    <w:rsid w:val="002F3D99"/>
    <w:rsid w:val="002F47DA"/>
    <w:rsid w:val="002F4B31"/>
    <w:rsid w:val="003010B1"/>
    <w:rsid w:val="00303454"/>
    <w:rsid w:val="003048B2"/>
    <w:rsid w:val="003050D4"/>
    <w:rsid w:val="0031006A"/>
    <w:rsid w:val="0031184C"/>
    <w:rsid w:val="00326001"/>
    <w:rsid w:val="00336D01"/>
    <w:rsid w:val="00340073"/>
    <w:rsid w:val="0034102B"/>
    <w:rsid w:val="00341E08"/>
    <w:rsid w:val="00343807"/>
    <w:rsid w:val="00343EEA"/>
    <w:rsid w:val="00344B37"/>
    <w:rsid w:val="003451C7"/>
    <w:rsid w:val="0034690A"/>
    <w:rsid w:val="00346D3A"/>
    <w:rsid w:val="003479F8"/>
    <w:rsid w:val="00347B9F"/>
    <w:rsid w:val="00350E5F"/>
    <w:rsid w:val="003609AB"/>
    <w:rsid w:val="00361D5E"/>
    <w:rsid w:val="00363392"/>
    <w:rsid w:val="003654A7"/>
    <w:rsid w:val="00366748"/>
    <w:rsid w:val="00366751"/>
    <w:rsid w:val="00366CA7"/>
    <w:rsid w:val="003671EA"/>
    <w:rsid w:val="003725A5"/>
    <w:rsid w:val="00373C28"/>
    <w:rsid w:val="003766FA"/>
    <w:rsid w:val="00380B3D"/>
    <w:rsid w:val="00385A93"/>
    <w:rsid w:val="00386C6D"/>
    <w:rsid w:val="00390400"/>
    <w:rsid w:val="00392478"/>
    <w:rsid w:val="0039276D"/>
    <w:rsid w:val="003927CC"/>
    <w:rsid w:val="003A0E88"/>
    <w:rsid w:val="003A2D92"/>
    <w:rsid w:val="003A634C"/>
    <w:rsid w:val="003A6E7D"/>
    <w:rsid w:val="003A6F04"/>
    <w:rsid w:val="003B01B9"/>
    <w:rsid w:val="003B0383"/>
    <w:rsid w:val="003B1BC4"/>
    <w:rsid w:val="003B1F4B"/>
    <w:rsid w:val="003B2F34"/>
    <w:rsid w:val="003B3F69"/>
    <w:rsid w:val="003B43A9"/>
    <w:rsid w:val="003C0AD8"/>
    <w:rsid w:val="003C14B5"/>
    <w:rsid w:val="003C1DFA"/>
    <w:rsid w:val="003C4517"/>
    <w:rsid w:val="003C48F5"/>
    <w:rsid w:val="003C60D5"/>
    <w:rsid w:val="003C621E"/>
    <w:rsid w:val="003D0B3F"/>
    <w:rsid w:val="003D0FE7"/>
    <w:rsid w:val="003D1425"/>
    <w:rsid w:val="003D1C4F"/>
    <w:rsid w:val="003D1C8F"/>
    <w:rsid w:val="003D1E82"/>
    <w:rsid w:val="003D21E5"/>
    <w:rsid w:val="003D2598"/>
    <w:rsid w:val="003D3D7D"/>
    <w:rsid w:val="003D6291"/>
    <w:rsid w:val="003D6F55"/>
    <w:rsid w:val="003E04C7"/>
    <w:rsid w:val="003E18F7"/>
    <w:rsid w:val="003E544A"/>
    <w:rsid w:val="003E637F"/>
    <w:rsid w:val="003E6687"/>
    <w:rsid w:val="003E7936"/>
    <w:rsid w:val="003E7BDD"/>
    <w:rsid w:val="003F02E3"/>
    <w:rsid w:val="003F0C79"/>
    <w:rsid w:val="003F18D5"/>
    <w:rsid w:val="003F3174"/>
    <w:rsid w:val="003F4C0D"/>
    <w:rsid w:val="003F6F35"/>
    <w:rsid w:val="00400519"/>
    <w:rsid w:val="00400DD6"/>
    <w:rsid w:val="0040223F"/>
    <w:rsid w:val="004029B2"/>
    <w:rsid w:val="00403AAC"/>
    <w:rsid w:val="00404D22"/>
    <w:rsid w:val="00406F22"/>
    <w:rsid w:val="00412380"/>
    <w:rsid w:val="00413752"/>
    <w:rsid w:val="00414619"/>
    <w:rsid w:val="00414897"/>
    <w:rsid w:val="00415B56"/>
    <w:rsid w:val="00416794"/>
    <w:rsid w:val="004168EF"/>
    <w:rsid w:val="00417C05"/>
    <w:rsid w:val="00420439"/>
    <w:rsid w:val="00420A98"/>
    <w:rsid w:val="00422166"/>
    <w:rsid w:val="004224DD"/>
    <w:rsid w:val="0042435C"/>
    <w:rsid w:val="00425345"/>
    <w:rsid w:val="004253D6"/>
    <w:rsid w:val="004257C3"/>
    <w:rsid w:val="00430A98"/>
    <w:rsid w:val="0043195F"/>
    <w:rsid w:val="00437332"/>
    <w:rsid w:val="00440EB1"/>
    <w:rsid w:val="00441DE7"/>
    <w:rsid w:val="004421E3"/>
    <w:rsid w:val="00443748"/>
    <w:rsid w:val="00444539"/>
    <w:rsid w:val="004465CC"/>
    <w:rsid w:val="00451F7A"/>
    <w:rsid w:val="00453103"/>
    <w:rsid w:val="004548C2"/>
    <w:rsid w:val="00454C60"/>
    <w:rsid w:val="00455335"/>
    <w:rsid w:val="00455814"/>
    <w:rsid w:val="00457FF8"/>
    <w:rsid w:val="004618F5"/>
    <w:rsid w:val="004622A7"/>
    <w:rsid w:val="00463D2C"/>
    <w:rsid w:val="004677FB"/>
    <w:rsid w:val="004702ED"/>
    <w:rsid w:val="00471EA6"/>
    <w:rsid w:val="00472498"/>
    <w:rsid w:val="004729AF"/>
    <w:rsid w:val="00474308"/>
    <w:rsid w:val="00474AFE"/>
    <w:rsid w:val="00476259"/>
    <w:rsid w:val="00476FB0"/>
    <w:rsid w:val="00477FAC"/>
    <w:rsid w:val="00480867"/>
    <w:rsid w:val="00484214"/>
    <w:rsid w:val="0048516A"/>
    <w:rsid w:val="004852A3"/>
    <w:rsid w:val="004917FC"/>
    <w:rsid w:val="00492220"/>
    <w:rsid w:val="0049250F"/>
    <w:rsid w:val="00496A4E"/>
    <w:rsid w:val="004A22F5"/>
    <w:rsid w:val="004A403D"/>
    <w:rsid w:val="004A49D8"/>
    <w:rsid w:val="004A5FD8"/>
    <w:rsid w:val="004B05DA"/>
    <w:rsid w:val="004B0BB9"/>
    <w:rsid w:val="004B0C11"/>
    <w:rsid w:val="004B2272"/>
    <w:rsid w:val="004B2BC7"/>
    <w:rsid w:val="004B2F23"/>
    <w:rsid w:val="004B32CE"/>
    <w:rsid w:val="004B4080"/>
    <w:rsid w:val="004B43CC"/>
    <w:rsid w:val="004B4851"/>
    <w:rsid w:val="004B4AEE"/>
    <w:rsid w:val="004C50BB"/>
    <w:rsid w:val="004C62C2"/>
    <w:rsid w:val="004D2421"/>
    <w:rsid w:val="004E0711"/>
    <w:rsid w:val="004E0891"/>
    <w:rsid w:val="004E172A"/>
    <w:rsid w:val="004F408D"/>
    <w:rsid w:val="004F541B"/>
    <w:rsid w:val="004F5BA1"/>
    <w:rsid w:val="004F703B"/>
    <w:rsid w:val="00500CD5"/>
    <w:rsid w:val="0050119E"/>
    <w:rsid w:val="00502232"/>
    <w:rsid w:val="00502265"/>
    <w:rsid w:val="005031F0"/>
    <w:rsid w:val="0050351E"/>
    <w:rsid w:val="0050721B"/>
    <w:rsid w:val="00511A37"/>
    <w:rsid w:val="00511CB7"/>
    <w:rsid w:val="0051357F"/>
    <w:rsid w:val="005155EA"/>
    <w:rsid w:val="00516DDE"/>
    <w:rsid w:val="0052131C"/>
    <w:rsid w:val="00530794"/>
    <w:rsid w:val="00531A8A"/>
    <w:rsid w:val="00531D79"/>
    <w:rsid w:val="00532CDC"/>
    <w:rsid w:val="00533E0B"/>
    <w:rsid w:val="00534FD3"/>
    <w:rsid w:val="0053519E"/>
    <w:rsid w:val="00535274"/>
    <w:rsid w:val="00536DA2"/>
    <w:rsid w:val="0053782A"/>
    <w:rsid w:val="00545A79"/>
    <w:rsid w:val="0055031E"/>
    <w:rsid w:val="00553424"/>
    <w:rsid w:val="0055693B"/>
    <w:rsid w:val="00557039"/>
    <w:rsid w:val="0056039B"/>
    <w:rsid w:val="00563CA9"/>
    <w:rsid w:val="00563F02"/>
    <w:rsid w:val="00567DFE"/>
    <w:rsid w:val="00567F2F"/>
    <w:rsid w:val="005704FC"/>
    <w:rsid w:val="00572DF3"/>
    <w:rsid w:val="00574421"/>
    <w:rsid w:val="0057464D"/>
    <w:rsid w:val="00582D7E"/>
    <w:rsid w:val="00583B81"/>
    <w:rsid w:val="0059033F"/>
    <w:rsid w:val="00592C64"/>
    <w:rsid w:val="0059430B"/>
    <w:rsid w:val="005A2556"/>
    <w:rsid w:val="005A387D"/>
    <w:rsid w:val="005B07BA"/>
    <w:rsid w:val="005B3556"/>
    <w:rsid w:val="005C3027"/>
    <w:rsid w:val="005C7110"/>
    <w:rsid w:val="005C7205"/>
    <w:rsid w:val="005D00CE"/>
    <w:rsid w:val="005D3457"/>
    <w:rsid w:val="005D3D55"/>
    <w:rsid w:val="005E0067"/>
    <w:rsid w:val="005E110C"/>
    <w:rsid w:val="005E729D"/>
    <w:rsid w:val="005E7661"/>
    <w:rsid w:val="005F18F6"/>
    <w:rsid w:val="005F2084"/>
    <w:rsid w:val="005F4F0B"/>
    <w:rsid w:val="006000E7"/>
    <w:rsid w:val="006065EB"/>
    <w:rsid w:val="00607230"/>
    <w:rsid w:val="00607D54"/>
    <w:rsid w:val="006118F0"/>
    <w:rsid w:val="00611DA4"/>
    <w:rsid w:val="00613F82"/>
    <w:rsid w:val="00613FD1"/>
    <w:rsid w:val="00616A25"/>
    <w:rsid w:val="00617BF9"/>
    <w:rsid w:val="0062145A"/>
    <w:rsid w:val="00621CC1"/>
    <w:rsid w:val="0062344E"/>
    <w:rsid w:val="00627CAA"/>
    <w:rsid w:val="00634F55"/>
    <w:rsid w:val="00636313"/>
    <w:rsid w:val="006366BC"/>
    <w:rsid w:val="00640FA9"/>
    <w:rsid w:val="00641045"/>
    <w:rsid w:val="00644B8D"/>
    <w:rsid w:val="0064650C"/>
    <w:rsid w:val="006502D4"/>
    <w:rsid w:val="00651299"/>
    <w:rsid w:val="00655664"/>
    <w:rsid w:val="0065572F"/>
    <w:rsid w:val="006558AE"/>
    <w:rsid w:val="00657896"/>
    <w:rsid w:val="00657C16"/>
    <w:rsid w:val="00662D6A"/>
    <w:rsid w:val="00663159"/>
    <w:rsid w:val="0066750C"/>
    <w:rsid w:val="00675EE8"/>
    <w:rsid w:val="00676DBF"/>
    <w:rsid w:val="00681662"/>
    <w:rsid w:val="006833C3"/>
    <w:rsid w:val="00683525"/>
    <w:rsid w:val="0069271D"/>
    <w:rsid w:val="00693795"/>
    <w:rsid w:val="00694337"/>
    <w:rsid w:val="006947B9"/>
    <w:rsid w:val="006A0FB4"/>
    <w:rsid w:val="006A1C02"/>
    <w:rsid w:val="006A2052"/>
    <w:rsid w:val="006A24C8"/>
    <w:rsid w:val="006A5C91"/>
    <w:rsid w:val="006B12F7"/>
    <w:rsid w:val="006B1C41"/>
    <w:rsid w:val="006B212F"/>
    <w:rsid w:val="006B3BD7"/>
    <w:rsid w:val="006B3C77"/>
    <w:rsid w:val="006B4674"/>
    <w:rsid w:val="006B6053"/>
    <w:rsid w:val="006B68C1"/>
    <w:rsid w:val="006C0148"/>
    <w:rsid w:val="006C5660"/>
    <w:rsid w:val="006D19D5"/>
    <w:rsid w:val="006D253D"/>
    <w:rsid w:val="006D25EE"/>
    <w:rsid w:val="006E0119"/>
    <w:rsid w:val="006E0D1C"/>
    <w:rsid w:val="006E604C"/>
    <w:rsid w:val="006E78CD"/>
    <w:rsid w:val="006F09EC"/>
    <w:rsid w:val="006F1A07"/>
    <w:rsid w:val="006F25DA"/>
    <w:rsid w:val="006F2F7B"/>
    <w:rsid w:val="006F47C9"/>
    <w:rsid w:val="006F66E5"/>
    <w:rsid w:val="006F79E4"/>
    <w:rsid w:val="0070089C"/>
    <w:rsid w:val="00700E3C"/>
    <w:rsid w:val="00702912"/>
    <w:rsid w:val="00704471"/>
    <w:rsid w:val="007125BB"/>
    <w:rsid w:val="007130DC"/>
    <w:rsid w:val="007154C1"/>
    <w:rsid w:val="0071770C"/>
    <w:rsid w:val="0072007C"/>
    <w:rsid w:val="00720097"/>
    <w:rsid w:val="0072030C"/>
    <w:rsid w:val="00725C07"/>
    <w:rsid w:val="00725D88"/>
    <w:rsid w:val="00726C69"/>
    <w:rsid w:val="0073238F"/>
    <w:rsid w:val="007328D3"/>
    <w:rsid w:val="00734944"/>
    <w:rsid w:val="00736B90"/>
    <w:rsid w:val="00737F08"/>
    <w:rsid w:val="00740FE7"/>
    <w:rsid w:val="00741109"/>
    <w:rsid w:val="007425AD"/>
    <w:rsid w:val="007454A7"/>
    <w:rsid w:val="00745F1B"/>
    <w:rsid w:val="00750B17"/>
    <w:rsid w:val="00750B50"/>
    <w:rsid w:val="0075530B"/>
    <w:rsid w:val="0075671E"/>
    <w:rsid w:val="007602B2"/>
    <w:rsid w:val="00760995"/>
    <w:rsid w:val="00765A3D"/>
    <w:rsid w:val="00772697"/>
    <w:rsid w:val="00780D77"/>
    <w:rsid w:val="00782BB9"/>
    <w:rsid w:val="007866A0"/>
    <w:rsid w:val="00791E5F"/>
    <w:rsid w:val="0079366C"/>
    <w:rsid w:val="00794900"/>
    <w:rsid w:val="007A1904"/>
    <w:rsid w:val="007A31B8"/>
    <w:rsid w:val="007A7787"/>
    <w:rsid w:val="007B08FC"/>
    <w:rsid w:val="007B26D2"/>
    <w:rsid w:val="007B4E29"/>
    <w:rsid w:val="007B66D6"/>
    <w:rsid w:val="007B6CFB"/>
    <w:rsid w:val="007C1C34"/>
    <w:rsid w:val="007C36F4"/>
    <w:rsid w:val="007C43B5"/>
    <w:rsid w:val="007C485A"/>
    <w:rsid w:val="007C5CBA"/>
    <w:rsid w:val="007C6DCB"/>
    <w:rsid w:val="007D36B7"/>
    <w:rsid w:val="007D3CFA"/>
    <w:rsid w:val="007D4656"/>
    <w:rsid w:val="007D6E92"/>
    <w:rsid w:val="007E2BA5"/>
    <w:rsid w:val="007E7554"/>
    <w:rsid w:val="007F15E5"/>
    <w:rsid w:val="007F1833"/>
    <w:rsid w:val="007F1B78"/>
    <w:rsid w:val="007F3D41"/>
    <w:rsid w:val="007F3E99"/>
    <w:rsid w:val="007F5248"/>
    <w:rsid w:val="007F63A2"/>
    <w:rsid w:val="007F6F16"/>
    <w:rsid w:val="0080105C"/>
    <w:rsid w:val="00805E4D"/>
    <w:rsid w:val="00806A67"/>
    <w:rsid w:val="00810A99"/>
    <w:rsid w:val="0081266B"/>
    <w:rsid w:val="00813719"/>
    <w:rsid w:val="00813776"/>
    <w:rsid w:val="00820AD1"/>
    <w:rsid w:val="00825DB7"/>
    <w:rsid w:val="008272E7"/>
    <w:rsid w:val="008332E2"/>
    <w:rsid w:val="00836952"/>
    <w:rsid w:val="0084452B"/>
    <w:rsid w:val="00844E45"/>
    <w:rsid w:val="0084670A"/>
    <w:rsid w:val="0085229C"/>
    <w:rsid w:val="008524A2"/>
    <w:rsid w:val="00853EFA"/>
    <w:rsid w:val="0085692D"/>
    <w:rsid w:val="0085714A"/>
    <w:rsid w:val="00860AAF"/>
    <w:rsid w:val="00864D30"/>
    <w:rsid w:val="0086534E"/>
    <w:rsid w:val="00867615"/>
    <w:rsid w:val="0087278F"/>
    <w:rsid w:val="008729DC"/>
    <w:rsid w:val="008731FE"/>
    <w:rsid w:val="008742EA"/>
    <w:rsid w:val="00874D2F"/>
    <w:rsid w:val="00875BF2"/>
    <w:rsid w:val="00880A35"/>
    <w:rsid w:val="008902E4"/>
    <w:rsid w:val="00890429"/>
    <w:rsid w:val="00890540"/>
    <w:rsid w:val="008920D5"/>
    <w:rsid w:val="0089253F"/>
    <w:rsid w:val="008937A8"/>
    <w:rsid w:val="00895FD3"/>
    <w:rsid w:val="0089766B"/>
    <w:rsid w:val="00897C72"/>
    <w:rsid w:val="008A34D5"/>
    <w:rsid w:val="008A36EA"/>
    <w:rsid w:val="008A776E"/>
    <w:rsid w:val="008A7CC1"/>
    <w:rsid w:val="008B5FA1"/>
    <w:rsid w:val="008B7200"/>
    <w:rsid w:val="008B7F24"/>
    <w:rsid w:val="008C75D3"/>
    <w:rsid w:val="008C794E"/>
    <w:rsid w:val="008D4389"/>
    <w:rsid w:val="008D6A4B"/>
    <w:rsid w:val="008D7F6F"/>
    <w:rsid w:val="008E542E"/>
    <w:rsid w:val="008E5FA0"/>
    <w:rsid w:val="008E6B16"/>
    <w:rsid w:val="008E6B65"/>
    <w:rsid w:val="008F0769"/>
    <w:rsid w:val="008F130B"/>
    <w:rsid w:val="008F3168"/>
    <w:rsid w:val="008F3C52"/>
    <w:rsid w:val="008F41BD"/>
    <w:rsid w:val="008F6E97"/>
    <w:rsid w:val="008F7088"/>
    <w:rsid w:val="00900A31"/>
    <w:rsid w:val="009024DA"/>
    <w:rsid w:val="0090388C"/>
    <w:rsid w:val="00906557"/>
    <w:rsid w:val="00906802"/>
    <w:rsid w:val="00910024"/>
    <w:rsid w:val="00911282"/>
    <w:rsid w:val="009119D9"/>
    <w:rsid w:val="00912AB8"/>
    <w:rsid w:val="00914622"/>
    <w:rsid w:val="00915473"/>
    <w:rsid w:val="00917BEF"/>
    <w:rsid w:val="00922982"/>
    <w:rsid w:val="00922AFF"/>
    <w:rsid w:val="009263FB"/>
    <w:rsid w:val="0092684F"/>
    <w:rsid w:val="00926F1C"/>
    <w:rsid w:val="00934EBD"/>
    <w:rsid w:val="009362E2"/>
    <w:rsid w:val="00941845"/>
    <w:rsid w:val="0094339E"/>
    <w:rsid w:val="00943F5F"/>
    <w:rsid w:val="00944170"/>
    <w:rsid w:val="0094521D"/>
    <w:rsid w:val="00946159"/>
    <w:rsid w:val="00947B3C"/>
    <w:rsid w:val="00952A0F"/>
    <w:rsid w:val="00952B9E"/>
    <w:rsid w:val="00955B1E"/>
    <w:rsid w:val="0095605E"/>
    <w:rsid w:val="009608AB"/>
    <w:rsid w:val="00963307"/>
    <w:rsid w:val="00964E25"/>
    <w:rsid w:val="00970FA7"/>
    <w:rsid w:val="00976C54"/>
    <w:rsid w:val="00977483"/>
    <w:rsid w:val="00980E62"/>
    <w:rsid w:val="00981CFC"/>
    <w:rsid w:val="00982EE0"/>
    <w:rsid w:val="0099349B"/>
    <w:rsid w:val="009A088B"/>
    <w:rsid w:val="009A0C8B"/>
    <w:rsid w:val="009A1238"/>
    <w:rsid w:val="009A1879"/>
    <w:rsid w:val="009A7E3F"/>
    <w:rsid w:val="009B1A14"/>
    <w:rsid w:val="009B310F"/>
    <w:rsid w:val="009B4830"/>
    <w:rsid w:val="009B7625"/>
    <w:rsid w:val="009C2C62"/>
    <w:rsid w:val="009C36CA"/>
    <w:rsid w:val="009C370D"/>
    <w:rsid w:val="009C4D62"/>
    <w:rsid w:val="009C5FD5"/>
    <w:rsid w:val="009C7C90"/>
    <w:rsid w:val="009D151D"/>
    <w:rsid w:val="009D185E"/>
    <w:rsid w:val="009D2252"/>
    <w:rsid w:val="009D2310"/>
    <w:rsid w:val="009D2B97"/>
    <w:rsid w:val="009D31A0"/>
    <w:rsid w:val="009D451A"/>
    <w:rsid w:val="009D4523"/>
    <w:rsid w:val="009D5EE2"/>
    <w:rsid w:val="009E4CDA"/>
    <w:rsid w:val="009E5910"/>
    <w:rsid w:val="009E60FE"/>
    <w:rsid w:val="009F095A"/>
    <w:rsid w:val="009F2440"/>
    <w:rsid w:val="009F28D7"/>
    <w:rsid w:val="009F297C"/>
    <w:rsid w:val="009F4983"/>
    <w:rsid w:val="009F6281"/>
    <w:rsid w:val="00A00A8F"/>
    <w:rsid w:val="00A10CE5"/>
    <w:rsid w:val="00A12DD0"/>
    <w:rsid w:val="00A20834"/>
    <w:rsid w:val="00A213BF"/>
    <w:rsid w:val="00A21B90"/>
    <w:rsid w:val="00A247EE"/>
    <w:rsid w:val="00A311F2"/>
    <w:rsid w:val="00A32166"/>
    <w:rsid w:val="00A338BA"/>
    <w:rsid w:val="00A3622A"/>
    <w:rsid w:val="00A40E75"/>
    <w:rsid w:val="00A41824"/>
    <w:rsid w:val="00A43D63"/>
    <w:rsid w:val="00A51DBA"/>
    <w:rsid w:val="00A52CCF"/>
    <w:rsid w:val="00A54620"/>
    <w:rsid w:val="00A551C7"/>
    <w:rsid w:val="00A55A5F"/>
    <w:rsid w:val="00A60E4B"/>
    <w:rsid w:val="00A6122B"/>
    <w:rsid w:val="00A62508"/>
    <w:rsid w:val="00A63934"/>
    <w:rsid w:val="00A65E42"/>
    <w:rsid w:val="00A71435"/>
    <w:rsid w:val="00A7344B"/>
    <w:rsid w:val="00A745DC"/>
    <w:rsid w:val="00A7708E"/>
    <w:rsid w:val="00A77443"/>
    <w:rsid w:val="00A774DC"/>
    <w:rsid w:val="00A8068E"/>
    <w:rsid w:val="00A82018"/>
    <w:rsid w:val="00A83EFD"/>
    <w:rsid w:val="00A84E99"/>
    <w:rsid w:val="00A87885"/>
    <w:rsid w:val="00A91C1E"/>
    <w:rsid w:val="00A922B3"/>
    <w:rsid w:val="00A931CA"/>
    <w:rsid w:val="00A97077"/>
    <w:rsid w:val="00AA15DF"/>
    <w:rsid w:val="00AA23CC"/>
    <w:rsid w:val="00AA6FFC"/>
    <w:rsid w:val="00AA76CA"/>
    <w:rsid w:val="00AA7D5B"/>
    <w:rsid w:val="00AB2B2B"/>
    <w:rsid w:val="00AB408D"/>
    <w:rsid w:val="00AB5E61"/>
    <w:rsid w:val="00AB7383"/>
    <w:rsid w:val="00AC0B03"/>
    <w:rsid w:val="00AC2421"/>
    <w:rsid w:val="00AC2A38"/>
    <w:rsid w:val="00AC3429"/>
    <w:rsid w:val="00AC365C"/>
    <w:rsid w:val="00AC6EFB"/>
    <w:rsid w:val="00AD054A"/>
    <w:rsid w:val="00AD277B"/>
    <w:rsid w:val="00AE1EDB"/>
    <w:rsid w:val="00AE3C09"/>
    <w:rsid w:val="00AE7621"/>
    <w:rsid w:val="00AE79B5"/>
    <w:rsid w:val="00AE7BF2"/>
    <w:rsid w:val="00AF1012"/>
    <w:rsid w:val="00AF3D20"/>
    <w:rsid w:val="00AF4E28"/>
    <w:rsid w:val="00B026EA"/>
    <w:rsid w:val="00B036AE"/>
    <w:rsid w:val="00B042B5"/>
    <w:rsid w:val="00B078CB"/>
    <w:rsid w:val="00B07F2E"/>
    <w:rsid w:val="00B1094E"/>
    <w:rsid w:val="00B1124B"/>
    <w:rsid w:val="00B11749"/>
    <w:rsid w:val="00B119E0"/>
    <w:rsid w:val="00B11C28"/>
    <w:rsid w:val="00B1238E"/>
    <w:rsid w:val="00B13A3E"/>
    <w:rsid w:val="00B1588A"/>
    <w:rsid w:val="00B167D3"/>
    <w:rsid w:val="00B20C6B"/>
    <w:rsid w:val="00B215F6"/>
    <w:rsid w:val="00B30035"/>
    <w:rsid w:val="00B32260"/>
    <w:rsid w:val="00B3644E"/>
    <w:rsid w:val="00B3764D"/>
    <w:rsid w:val="00B4210C"/>
    <w:rsid w:val="00B42FEB"/>
    <w:rsid w:val="00B446C8"/>
    <w:rsid w:val="00B44DC0"/>
    <w:rsid w:val="00B45BEB"/>
    <w:rsid w:val="00B46417"/>
    <w:rsid w:val="00B51C40"/>
    <w:rsid w:val="00B53972"/>
    <w:rsid w:val="00B53CD4"/>
    <w:rsid w:val="00B5420A"/>
    <w:rsid w:val="00B6265B"/>
    <w:rsid w:val="00B637E9"/>
    <w:rsid w:val="00B652F8"/>
    <w:rsid w:val="00B725F1"/>
    <w:rsid w:val="00B77DFA"/>
    <w:rsid w:val="00B8071D"/>
    <w:rsid w:val="00B80C1A"/>
    <w:rsid w:val="00B841A4"/>
    <w:rsid w:val="00B8495B"/>
    <w:rsid w:val="00B86466"/>
    <w:rsid w:val="00B92220"/>
    <w:rsid w:val="00B945A9"/>
    <w:rsid w:val="00B94C36"/>
    <w:rsid w:val="00B94FEC"/>
    <w:rsid w:val="00B95BE6"/>
    <w:rsid w:val="00BA13CA"/>
    <w:rsid w:val="00BA16C7"/>
    <w:rsid w:val="00BA32F7"/>
    <w:rsid w:val="00BA50F9"/>
    <w:rsid w:val="00BB04B5"/>
    <w:rsid w:val="00BB09A3"/>
    <w:rsid w:val="00BB0DEE"/>
    <w:rsid w:val="00BB136E"/>
    <w:rsid w:val="00BB35B6"/>
    <w:rsid w:val="00BB68E1"/>
    <w:rsid w:val="00BC077B"/>
    <w:rsid w:val="00BC0792"/>
    <w:rsid w:val="00BC293F"/>
    <w:rsid w:val="00BC59CD"/>
    <w:rsid w:val="00BC637D"/>
    <w:rsid w:val="00BC6563"/>
    <w:rsid w:val="00BD214B"/>
    <w:rsid w:val="00BD26A0"/>
    <w:rsid w:val="00BD5120"/>
    <w:rsid w:val="00BD5231"/>
    <w:rsid w:val="00BD6AD9"/>
    <w:rsid w:val="00BE09FE"/>
    <w:rsid w:val="00BE0B7B"/>
    <w:rsid w:val="00BE21A9"/>
    <w:rsid w:val="00BE35B6"/>
    <w:rsid w:val="00BE384A"/>
    <w:rsid w:val="00BE3C80"/>
    <w:rsid w:val="00BE5D99"/>
    <w:rsid w:val="00BF431F"/>
    <w:rsid w:val="00BF641E"/>
    <w:rsid w:val="00C001AC"/>
    <w:rsid w:val="00C11681"/>
    <w:rsid w:val="00C17882"/>
    <w:rsid w:val="00C208A3"/>
    <w:rsid w:val="00C21A78"/>
    <w:rsid w:val="00C272FC"/>
    <w:rsid w:val="00C30D76"/>
    <w:rsid w:val="00C346E4"/>
    <w:rsid w:val="00C404D2"/>
    <w:rsid w:val="00C41788"/>
    <w:rsid w:val="00C41866"/>
    <w:rsid w:val="00C419F2"/>
    <w:rsid w:val="00C42BEA"/>
    <w:rsid w:val="00C437CD"/>
    <w:rsid w:val="00C47A0C"/>
    <w:rsid w:val="00C505FE"/>
    <w:rsid w:val="00C507FD"/>
    <w:rsid w:val="00C51EDD"/>
    <w:rsid w:val="00C52686"/>
    <w:rsid w:val="00C578C7"/>
    <w:rsid w:val="00C659B1"/>
    <w:rsid w:val="00C7047C"/>
    <w:rsid w:val="00C7675B"/>
    <w:rsid w:val="00C77320"/>
    <w:rsid w:val="00C77973"/>
    <w:rsid w:val="00C82D3B"/>
    <w:rsid w:val="00C877D4"/>
    <w:rsid w:val="00C91C25"/>
    <w:rsid w:val="00C91D42"/>
    <w:rsid w:val="00C93255"/>
    <w:rsid w:val="00C94AE3"/>
    <w:rsid w:val="00CA0443"/>
    <w:rsid w:val="00CA1BA3"/>
    <w:rsid w:val="00CA26D0"/>
    <w:rsid w:val="00CA45E4"/>
    <w:rsid w:val="00CA67D2"/>
    <w:rsid w:val="00CA6C7B"/>
    <w:rsid w:val="00CB221F"/>
    <w:rsid w:val="00CB363C"/>
    <w:rsid w:val="00CB5309"/>
    <w:rsid w:val="00CC6E69"/>
    <w:rsid w:val="00CC72B0"/>
    <w:rsid w:val="00CC742B"/>
    <w:rsid w:val="00CD0630"/>
    <w:rsid w:val="00CD1DE2"/>
    <w:rsid w:val="00CD2743"/>
    <w:rsid w:val="00CD2A48"/>
    <w:rsid w:val="00CD3719"/>
    <w:rsid w:val="00CD6E87"/>
    <w:rsid w:val="00CE2B4A"/>
    <w:rsid w:val="00CE2E03"/>
    <w:rsid w:val="00CE398F"/>
    <w:rsid w:val="00CF51DB"/>
    <w:rsid w:val="00D003E4"/>
    <w:rsid w:val="00D01456"/>
    <w:rsid w:val="00D02266"/>
    <w:rsid w:val="00D03926"/>
    <w:rsid w:val="00D03BA8"/>
    <w:rsid w:val="00D0598E"/>
    <w:rsid w:val="00D06226"/>
    <w:rsid w:val="00D11263"/>
    <w:rsid w:val="00D13275"/>
    <w:rsid w:val="00D150B1"/>
    <w:rsid w:val="00D1610F"/>
    <w:rsid w:val="00D16D13"/>
    <w:rsid w:val="00D17FF9"/>
    <w:rsid w:val="00D215C7"/>
    <w:rsid w:val="00D21874"/>
    <w:rsid w:val="00D25D28"/>
    <w:rsid w:val="00D2614E"/>
    <w:rsid w:val="00D26584"/>
    <w:rsid w:val="00D26FA2"/>
    <w:rsid w:val="00D27385"/>
    <w:rsid w:val="00D32DA1"/>
    <w:rsid w:val="00D34E52"/>
    <w:rsid w:val="00D352C3"/>
    <w:rsid w:val="00D36289"/>
    <w:rsid w:val="00D36972"/>
    <w:rsid w:val="00D41C9D"/>
    <w:rsid w:val="00D41CD9"/>
    <w:rsid w:val="00D43477"/>
    <w:rsid w:val="00D43A23"/>
    <w:rsid w:val="00D45EE1"/>
    <w:rsid w:val="00D5012E"/>
    <w:rsid w:val="00D51147"/>
    <w:rsid w:val="00D5315C"/>
    <w:rsid w:val="00D5333D"/>
    <w:rsid w:val="00D61CF3"/>
    <w:rsid w:val="00D6387B"/>
    <w:rsid w:val="00D64D13"/>
    <w:rsid w:val="00D655F5"/>
    <w:rsid w:val="00D66FDE"/>
    <w:rsid w:val="00D7683D"/>
    <w:rsid w:val="00D77230"/>
    <w:rsid w:val="00D852F8"/>
    <w:rsid w:val="00D87302"/>
    <w:rsid w:val="00D92CF9"/>
    <w:rsid w:val="00D93E54"/>
    <w:rsid w:val="00D94C4A"/>
    <w:rsid w:val="00D9675F"/>
    <w:rsid w:val="00D97ADF"/>
    <w:rsid w:val="00DA0340"/>
    <w:rsid w:val="00DA4CEC"/>
    <w:rsid w:val="00DA67E4"/>
    <w:rsid w:val="00DB040E"/>
    <w:rsid w:val="00DB121D"/>
    <w:rsid w:val="00DB1F76"/>
    <w:rsid w:val="00DB2CCE"/>
    <w:rsid w:val="00DB4D28"/>
    <w:rsid w:val="00DB4E05"/>
    <w:rsid w:val="00DC0CB6"/>
    <w:rsid w:val="00DC5998"/>
    <w:rsid w:val="00DD15F9"/>
    <w:rsid w:val="00DD21E5"/>
    <w:rsid w:val="00DD39A2"/>
    <w:rsid w:val="00DD44E9"/>
    <w:rsid w:val="00DD4677"/>
    <w:rsid w:val="00DD678E"/>
    <w:rsid w:val="00DE124F"/>
    <w:rsid w:val="00DE2401"/>
    <w:rsid w:val="00DE3402"/>
    <w:rsid w:val="00DE3F94"/>
    <w:rsid w:val="00DE4BF5"/>
    <w:rsid w:val="00DE7D7B"/>
    <w:rsid w:val="00DF16F7"/>
    <w:rsid w:val="00DF2ED1"/>
    <w:rsid w:val="00DF35C0"/>
    <w:rsid w:val="00DF575B"/>
    <w:rsid w:val="00DF6AA4"/>
    <w:rsid w:val="00E03F15"/>
    <w:rsid w:val="00E05356"/>
    <w:rsid w:val="00E06D45"/>
    <w:rsid w:val="00E12894"/>
    <w:rsid w:val="00E155B0"/>
    <w:rsid w:val="00E1663A"/>
    <w:rsid w:val="00E20374"/>
    <w:rsid w:val="00E204EF"/>
    <w:rsid w:val="00E20594"/>
    <w:rsid w:val="00E2168D"/>
    <w:rsid w:val="00E251DA"/>
    <w:rsid w:val="00E2632A"/>
    <w:rsid w:val="00E3187B"/>
    <w:rsid w:val="00E32808"/>
    <w:rsid w:val="00E32E5A"/>
    <w:rsid w:val="00E33D5D"/>
    <w:rsid w:val="00E34724"/>
    <w:rsid w:val="00E3617B"/>
    <w:rsid w:val="00E3639B"/>
    <w:rsid w:val="00E36516"/>
    <w:rsid w:val="00E366BE"/>
    <w:rsid w:val="00E403C5"/>
    <w:rsid w:val="00E446FD"/>
    <w:rsid w:val="00E51380"/>
    <w:rsid w:val="00E51446"/>
    <w:rsid w:val="00E516A5"/>
    <w:rsid w:val="00E52B65"/>
    <w:rsid w:val="00E54D14"/>
    <w:rsid w:val="00E60052"/>
    <w:rsid w:val="00E60809"/>
    <w:rsid w:val="00E619AD"/>
    <w:rsid w:val="00E62C1F"/>
    <w:rsid w:val="00E63AEC"/>
    <w:rsid w:val="00E64BDB"/>
    <w:rsid w:val="00E711D9"/>
    <w:rsid w:val="00E72484"/>
    <w:rsid w:val="00E748B3"/>
    <w:rsid w:val="00E75100"/>
    <w:rsid w:val="00E7727E"/>
    <w:rsid w:val="00E81E5D"/>
    <w:rsid w:val="00E8263F"/>
    <w:rsid w:val="00E82E10"/>
    <w:rsid w:val="00E844AA"/>
    <w:rsid w:val="00E86FCF"/>
    <w:rsid w:val="00E87EC0"/>
    <w:rsid w:val="00E90161"/>
    <w:rsid w:val="00E91A59"/>
    <w:rsid w:val="00E92029"/>
    <w:rsid w:val="00E922E2"/>
    <w:rsid w:val="00E9297E"/>
    <w:rsid w:val="00E92C69"/>
    <w:rsid w:val="00E96AC8"/>
    <w:rsid w:val="00EA08A3"/>
    <w:rsid w:val="00EA0E51"/>
    <w:rsid w:val="00EA2088"/>
    <w:rsid w:val="00EA25AF"/>
    <w:rsid w:val="00EA2873"/>
    <w:rsid w:val="00EB133D"/>
    <w:rsid w:val="00EB2355"/>
    <w:rsid w:val="00EB26C0"/>
    <w:rsid w:val="00EB3DFC"/>
    <w:rsid w:val="00EB5CB9"/>
    <w:rsid w:val="00EB61F1"/>
    <w:rsid w:val="00EB7078"/>
    <w:rsid w:val="00EC2033"/>
    <w:rsid w:val="00EC6856"/>
    <w:rsid w:val="00ED138F"/>
    <w:rsid w:val="00ED44BB"/>
    <w:rsid w:val="00ED505D"/>
    <w:rsid w:val="00ED6A48"/>
    <w:rsid w:val="00ED727C"/>
    <w:rsid w:val="00ED769E"/>
    <w:rsid w:val="00EE13A9"/>
    <w:rsid w:val="00EF0A3C"/>
    <w:rsid w:val="00EF4B65"/>
    <w:rsid w:val="00EF58E3"/>
    <w:rsid w:val="00EF622A"/>
    <w:rsid w:val="00EF7329"/>
    <w:rsid w:val="00EF7565"/>
    <w:rsid w:val="00F00436"/>
    <w:rsid w:val="00F0301E"/>
    <w:rsid w:val="00F03C17"/>
    <w:rsid w:val="00F07A5C"/>
    <w:rsid w:val="00F12109"/>
    <w:rsid w:val="00F1277A"/>
    <w:rsid w:val="00F139B5"/>
    <w:rsid w:val="00F16579"/>
    <w:rsid w:val="00F2018F"/>
    <w:rsid w:val="00F2571E"/>
    <w:rsid w:val="00F27387"/>
    <w:rsid w:val="00F27EF7"/>
    <w:rsid w:val="00F306E7"/>
    <w:rsid w:val="00F3228D"/>
    <w:rsid w:val="00F32CA7"/>
    <w:rsid w:val="00F3398B"/>
    <w:rsid w:val="00F33C9F"/>
    <w:rsid w:val="00F35796"/>
    <w:rsid w:val="00F370EC"/>
    <w:rsid w:val="00F40014"/>
    <w:rsid w:val="00F402E2"/>
    <w:rsid w:val="00F429F4"/>
    <w:rsid w:val="00F43977"/>
    <w:rsid w:val="00F43B13"/>
    <w:rsid w:val="00F44E45"/>
    <w:rsid w:val="00F45EED"/>
    <w:rsid w:val="00F46A91"/>
    <w:rsid w:val="00F47417"/>
    <w:rsid w:val="00F47EC2"/>
    <w:rsid w:val="00F50CED"/>
    <w:rsid w:val="00F54157"/>
    <w:rsid w:val="00F54827"/>
    <w:rsid w:val="00F60BA0"/>
    <w:rsid w:val="00F617BF"/>
    <w:rsid w:val="00F62DD3"/>
    <w:rsid w:val="00F631D0"/>
    <w:rsid w:val="00F63552"/>
    <w:rsid w:val="00F70D15"/>
    <w:rsid w:val="00F7138C"/>
    <w:rsid w:val="00F76732"/>
    <w:rsid w:val="00F775DA"/>
    <w:rsid w:val="00F810E5"/>
    <w:rsid w:val="00F82F03"/>
    <w:rsid w:val="00F84CE7"/>
    <w:rsid w:val="00F95267"/>
    <w:rsid w:val="00FA02DA"/>
    <w:rsid w:val="00FA3262"/>
    <w:rsid w:val="00FA3776"/>
    <w:rsid w:val="00FA4E7B"/>
    <w:rsid w:val="00FA66BD"/>
    <w:rsid w:val="00FB0A6B"/>
    <w:rsid w:val="00FB181E"/>
    <w:rsid w:val="00FB32E5"/>
    <w:rsid w:val="00FC1F3A"/>
    <w:rsid w:val="00FC56F5"/>
    <w:rsid w:val="00FC6138"/>
    <w:rsid w:val="00FC64C9"/>
    <w:rsid w:val="00FD384A"/>
    <w:rsid w:val="00FD4BC3"/>
    <w:rsid w:val="00FD5668"/>
    <w:rsid w:val="00FE10BA"/>
    <w:rsid w:val="00FE3206"/>
    <w:rsid w:val="00FE3D21"/>
    <w:rsid w:val="00FE4915"/>
    <w:rsid w:val="00FF02CB"/>
    <w:rsid w:val="00FF2127"/>
    <w:rsid w:val="00FF45EE"/>
    <w:rsid w:val="00FF4D6C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5AC1B1"/>
  <w15:chartTrackingRefBased/>
  <w15:docId w15:val="{CDBAF0E1-BA6F-4BBD-A531-B401C9AE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uiPriority="99"/>
    <w:lsdException w:name="caption" w:semiHidden="1" w:unhideWhenUsed="1"/>
    <w:lsdException w:name="List" w:qFormat="1"/>
    <w:lsdException w:name="Strong" w:uiPriority="22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rsid w:val="00531A8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531A8A"/>
    <w:pPr>
      <w:widowControl/>
      <w:numPr>
        <w:numId w:val="20"/>
      </w:numPr>
      <w:spacing w:beforeLines="50" w:before="156" w:afterLines="50" w:after="156" w:line="460" w:lineRule="exact"/>
      <w:outlineLvl w:val="0"/>
    </w:pPr>
    <w:rPr>
      <w:rFonts w:ascii="黑体" w:eastAsia="黑体"/>
      <w:bCs/>
      <w:kern w:val="0"/>
      <w:sz w:val="28"/>
      <w:szCs w:val="20"/>
    </w:rPr>
  </w:style>
  <w:style w:type="paragraph" w:styleId="20">
    <w:name w:val="heading 2"/>
    <w:basedOn w:val="a0"/>
    <w:next w:val="a0"/>
    <w:link w:val="21"/>
    <w:qFormat/>
    <w:rsid w:val="00531A8A"/>
    <w:pPr>
      <w:widowControl/>
      <w:numPr>
        <w:ilvl w:val="1"/>
        <w:numId w:val="20"/>
      </w:numPr>
      <w:spacing w:line="460" w:lineRule="exact"/>
      <w:outlineLvl w:val="1"/>
    </w:pPr>
    <w:rPr>
      <w:rFonts w:ascii="黑体" w:eastAsia="黑体"/>
      <w:kern w:val="0"/>
      <w:sz w:val="28"/>
      <w:szCs w:val="20"/>
    </w:rPr>
  </w:style>
  <w:style w:type="paragraph" w:styleId="3">
    <w:name w:val="heading 3"/>
    <w:basedOn w:val="a0"/>
    <w:next w:val="a0"/>
    <w:link w:val="30"/>
    <w:qFormat/>
    <w:rsid w:val="00531A8A"/>
    <w:pPr>
      <w:widowControl/>
      <w:numPr>
        <w:ilvl w:val="2"/>
        <w:numId w:val="20"/>
      </w:numPr>
      <w:spacing w:line="460" w:lineRule="exact"/>
      <w:outlineLvl w:val="2"/>
    </w:pPr>
    <w:rPr>
      <w:rFonts w:ascii="黑体" w:eastAsia="黑体" w:hAnsi="黑体"/>
      <w:kern w:val="0"/>
      <w:sz w:val="28"/>
      <w:szCs w:val="28"/>
    </w:rPr>
  </w:style>
  <w:style w:type="paragraph" w:styleId="4">
    <w:name w:val="heading 4"/>
    <w:basedOn w:val="a0"/>
    <w:next w:val="a0"/>
    <w:link w:val="40"/>
    <w:qFormat/>
    <w:rsid w:val="009D451A"/>
    <w:pPr>
      <w:numPr>
        <w:ilvl w:val="3"/>
        <w:numId w:val="20"/>
      </w:numPr>
      <w:outlineLvl w:val="3"/>
    </w:pPr>
    <w:rPr>
      <w:rFonts w:ascii="黑体" w:eastAsia="黑体" w:hAnsi="黑体"/>
      <w:sz w:val="28"/>
      <w:szCs w:val="28"/>
    </w:rPr>
  </w:style>
  <w:style w:type="paragraph" w:styleId="5">
    <w:name w:val="heading 5"/>
    <w:basedOn w:val="a0"/>
    <w:next w:val="a0"/>
    <w:link w:val="50"/>
    <w:rsid w:val="007D6E92"/>
    <w:pPr>
      <w:keepNext/>
      <w:numPr>
        <w:ilvl w:val="4"/>
        <w:numId w:val="20"/>
      </w:numPr>
      <w:adjustRightInd w:val="0"/>
      <w:snapToGrid w:val="0"/>
      <w:spacing w:line="360" w:lineRule="auto"/>
      <w:textAlignment w:val="baseline"/>
      <w:outlineLvl w:val="4"/>
    </w:pPr>
    <w:rPr>
      <w:kern w:val="0"/>
      <w:sz w:val="24"/>
      <w:szCs w:val="20"/>
    </w:rPr>
  </w:style>
  <w:style w:type="paragraph" w:styleId="6">
    <w:name w:val="heading 6"/>
    <w:basedOn w:val="a0"/>
    <w:next w:val="a0"/>
    <w:link w:val="60"/>
    <w:rsid w:val="007D6E92"/>
    <w:pPr>
      <w:keepNext/>
      <w:numPr>
        <w:ilvl w:val="5"/>
        <w:numId w:val="20"/>
      </w:numPr>
      <w:adjustRightInd w:val="0"/>
      <w:snapToGrid w:val="0"/>
      <w:spacing w:line="360" w:lineRule="auto"/>
      <w:textAlignment w:val="baseline"/>
      <w:outlineLvl w:val="5"/>
    </w:pPr>
    <w:rPr>
      <w:kern w:val="0"/>
      <w:sz w:val="24"/>
      <w:szCs w:val="20"/>
    </w:rPr>
  </w:style>
  <w:style w:type="paragraph" w:styleId="7">
    <w:name w:val="heading 7"/>
    <w:basedOn w:val="a0"/>
    <w:next w:val="a0"/>
    <w:link w:val="70"/>
    <w:rsid w:val="007D6E92"/>
    <w:pPr>
      <w:keepNext/>
      <w:numPr>
        <w:ilvl w:val="6"/>
        <w:numId w:val="20"/>
      </w:numPr>
      <w:adjustRightInd w:val="0"/>
      <w:snapToGrid w:val="0"/>
      <w:spacing w:line="360" w:lineRule="auto"/>
      <w:textAlignment w:val="baseline"/>
      <w:outlineLvl w:val="6"/>
    </w:pPr>
    <w:rPr>
      <w:bCs/>
      <w:kern w:val="0"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813719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813719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AA76CA"/>
    <w:rPr>
      <w:rFonts w:ascii="黑体" w:eastAsia="黑体"/>
      <w:bCs/>
      <w:sz w:val="28"/>
    </w:rPr>
  </w:style>
  <w:style w:type="character" w:customStyle="1" w:styleId="21">
    <w:name w:val="标题 2 字符"/>
    <w:link w:val="20"/>
    <w:rsid w:val="00AA76CA"/>
    <w:rPr>
      <w:rFonts w:ascii="黑体" w:eastAsia="黑体"/>
      <w:sz w:val="28"/>
    </w:rPr>
  </w:style>
  <w:style w:type="character" w:customStyle="1" w:styleId="30">
    <w:name w:val="标题 3 字符"/>
    <w:link w:val="3"/>
    <w:rsid w:val="00813719"/>
    <w:rPr>
      <w:rFonts w:ascii="黑体" w:eastAsia="黑体" w:hAnsi="黑体"/>
      <w:sz w:val="28"/>
      <w:szCs w:val="28"/>
    </w:rPr>
  </w:style>
  <w:style w:type="character" w:customStyle="1" w:styleId="40">
    <w:name w:val="标题 4 字符"/>
    <w:link w:val="4"/>
    <w:rsid w:val="009D451A"/>
    <w:rPr>
      <w:rFonts w:ascii="黑体" w:eastAsia="黑体" w:hAnsi="黑体"/>
      <w:kern w:val="2"/>
      <w:sz w:val="28"/>
      <w:szCs w:val="28"/>
    </w:rPr>
  </w:style>
  <w:style w:type="character" w:customStyle="1" w:styleId="50">
    <w:name w:val="标题 5 字符"/>
    <w:link w:val="5"/>
    <w:rsid w:val="007D6E92"/>
    <w:rPr>
      <w:sz w:val="24"/>
    </w:rPr>
  </w:style>
  <w:style w:type="character" w:customStyle="1" w:styleId="60">
    <w:name w:val="标题 6 字符"/>
    <w:link w:val="6"/>
    <w:rsid w:val="007D6E92"/>
    <w:rPr>
      <w:sz w:val="24"/>
    </w:rPr>
  </w:style>
  <w:style w:type="character" w:customStyle="1" w:styleId="70">
    <w:name w:val="标题 7 字符"/>
    <w:link w:val="7"/>
    <w:rsid w:val="007D6E92"/>
    <w:rPr>
      <w:bCs/>
      <w:sz w:val="24"/>
      <w:szCs w:val="24"/>
    </w:rPr>
  </w:style>
  <w:style w:type="character" w:customStyle="1" w:styleId="80">
    <w:name w:val="标题 8 字符"/>
    <w:link w:val="8"/>
    <w:semiHidden/>
    <w:rsid w:val="00813719"/>
    <w:rPr>
      <w:rFonts w:ascii="等线 Light" w:eastAsia="等线 Light" w:hAnsi="等线 Light"/>
      <w:kern w:val="2"/>
      <w:sz w:val="24"/>
      <w:szCs w:val="24"/>
    </w:rPr>
  </w:style>
  <w:style w:type="character" w:customStyle="1" w:styleId="90">
    <w:name w:val="标题 9 字符"/>
    <w:link w:val="9"/>
    <w:semiHidden/>
    <w:rsid w:val="00813719"/>
    <w:rPr>
      <w:rFonts w:ascii="等线 Light" w:eastAsia="等线 Light" w:hAnsi="等线 Light"/>
      <w:kern w:val="2"/>
      <w:sz w:val="21"/>
      <w:szCs w:val="21"/>
    </w:rPr>
  </w:style>
  <w:style w:type="paragraph" w:styleId="a4">
    <w:name w:val="Body Text"/>
    <w:basedOn w:val="a0"/>
    <w:link w:val="a5"/>
    <w:rsid w:val="00AE3C09"/>
    <w:rPr>
      <w:sz w:val="24"/>
      <w:szCs w:val="20"/>
    </w:rPr>
  </w:style>
  <w:style w:type="character" w:customStyle="1" w:styleId="a5">
    <w:name w:val="正文文本 字符"/>
    <w:link w:val="a4"/>
    <w:rsid w:val="00AE3C09"/>
    <w:rPr>
      <w:kern w:val="2"/>
      <w:sz w:val="24"/>
    </w:rPr>
  </w:style>
  <w:style w:type="paragraph" w:customStyle="1" w:styleId="a6">
    <w:name w:val="注释"/>
    <w:basedOn w:val="a0"/>
    <w:link w:val="a7"/>
    <w:qFormat/>
    <w:rsid w:val="008272E7"/>
    <w:pPr>
      <w:tabs>
        <w:tab w:val="num" w:pos="0"/>
      </w:tabs>
      <w:spacing w:line="460" w:lineRule="exact"/>
      <w:ind w:firstLineChars="200" w:firstLine="560"/>
    </w:pPr>
    <w:rPr>
      <w:rFonts w:ascii="楷体_GB2312" w:eastAsia="楷体_GB2312" w:hAnsi="宋体"/>
      <w:color w:val="0000FF"/>
      <w:sz w:val="28"/>
      <w:szCs w:val="28"/>
    </w:rPr>
  </w:style>
  <w:style w:type="character" w:customStyle="1" w:styleId="a7">
    <w:name w:val="注释 字符"/>
    <w:link w:val="a6"/>
    <w:rsid w:val="008272E7"/>
    <w:rPr>
      <w:rFonts w:ascii="楷体_GB2312" w:eastAsia="楷体_GB2312" w:hAnsi="宋体"/>
      <w:color w:val="0000FF"/>
      <w:kern w:val="2"/>
      <w:sz w:val="28"/>
      <w:szCs w:val="28"/>
    </w:rPr>
  </w:style>
  <w:style w:type="paragraph" w:customStyle="1" w:styleId="a8">
    <w:name w:val="图标题"/>
    <w:basedOn w:val="a0"/>
    <w:link w:val="a9"/>
    <w:qFormat/>
    <w:rsid w:val="008272E7"/>
    <w:pPr>
      <w:ind w:left="992"/>
      <w:jc w:val="center"/>
    </w:pPr>
    <w:rPr>
      <w:rFonts w:eastAsia="黑体"/>
      <w:sz w:val="28"/>
      <w:szCs w:val="28"/>
    </w:rPr>
  </w:style>
  <w:style w:type="character" w:customStyle="1" w:styleId="a9">
    <w:name w:val="图标题 字符"/>
    <w:link w:val="a8"/>
    <w:rsid w:val="008272E7"/>
    <w:rPr>
      <w:rFonts w:eastAsia="黑体"/>
      <w:kern w:val="2"/>
      <w:sz w:val="28"/>
      <w:szCs w:val="28"/>
    </w:rPr>
  </w:style>
  <w:style w:type="paragraph" w:styleId="aa">
    <w:name w:val="header"/>
    <w:basedOn w:val="a0"/>
    <w:link w:val="ab"/>
    <w:rsid w:val="00002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sid w:val="00002319"/>
    <w:rPr>
      <w:kern w:val="2"/>
      <w:sz w:val="18"/>
      <w:szCs w:val="18"/>
    </w:rPr>
  </w:style>
  <w:style w:type="paragraph" w:styleId="ac">
    <w:name w:val="footer"/>
    <w:basedOn w:val="a0"/>
    <w:link w:val="ad"/>
    <w:uiPriority w:val="99"/>
    <w:rsid w:val="00002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002319"/>
    <w:rPr>
      <w:kern w:val="2"/>
      <w:sz w:val="18"/>
      <w:szCs w:val="18"/>
    </w:rPr>
  </w:style>
  <w:style w:type="paragraph" w:customStyle="1" w:styleId="41">
    <w:name w:val="4级标题"/>
    <w:basedOn w:val="a0"/>
    <w:link w:val="4Char"/>
    <w:rsid w:val="00531A8A"/>
    <w:pPr>
      <w:widowControl/>
      <w:tabs>
        <w:tab w:val="num" w:pos="1984"/>
      </w:tabs>
      <w:spacing w:line="460" w:lineRule="exact"/>
      <w:ind w:left="1984" w:hanging="708"/>
      <w:outlineLvl w:val="1"/>
    </w:pPr>
    <w:rPr>
      <w:rFonts w:ascii="宋体" w:eastAsia="黑体" w:hAnsi="宋体"/>
      <w:b/>
      <w:kern w:val="0"/>
      <w:sz w:val="28"/>
      <w:szCs w:val="20"/>
    </w:rPr>
  </w:style>
  <w:style w:type="character" w:customStyle="1" w:styleId="4Char">
    <w:name w:val="4级标题 Char"/>
    <w:link w:val="41"/>
    <w:rsid w:val="00CE2B4A"/>
    <w:rPr>
      <w:rFonts w:ascii="宋体" w:eastAsia="黑体" w:hAnsi="宋体"/>
      <w:b/>
      <w:sz w:val="28"/>
    </w:rPr>
  </w:style>
  <w:style w:type="table" w:styleId="ae">
    <w:name w:val="Table Grid"/>
    <w:basedOn w:val="a2"/>
    <w:rsid w:val="008729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Title"/>
    <w:basedOn w:val="a0"/>
    <w:next w:val="a0"/>
    <w:link w:val="af0"/>
    <w:rsid w:val="00AA76CA"/>
    <w:pPr>
      <w:jc w:val="center"/>
    </w:pPr>
    <w:rPr>
      <w:rFonts w:ascii="宋体" w:hAnsi="宋体"/>
      <w:sz w:val="44"/>
      <w:szCs w:val="44"/>
    </w:rPr>
  </w:style>
  <w:style w:type="character" w:customStyle="1" w:styleId="af0">
    <w:name w:val="标题 字符"/>
    <w:link w:val="af"/>
    <w:rsid w:val="00AA76CA"/>
    <w:rPr>
      <w:rFonts w:ascii="宋体" w:hAnsi="宋体"/>
      <w:kern w:val="2"/>
      <w:sz w:val="44"/>
      <w:szCs w:val="44"/>
    </w:rPr>
  </w:style>
  <w:style w:type="paragraph" w:styleId="a">
    <w:name w:val="List"/>
    <w:basedOn w:val="a0"/>
    <w:qFormat/>
    <w:rsid w:val="00D66FDE"/>
    <w:pPr>
      <w:numPr>
        <w:numId w:val="1"/>
      </w:numPr>
      <w:spacing w:line="460" w:lineRule="exact"/>
    </w:pPr>
    <w:rPr>
      <w:rFonts w:ascii="宋体" w:hAnsi="宋体"/>
      <w:sz w:val="28"/>
      <w:szCs w:val="28"/>
    </w:rPr>
  </w:style>
  <w:style w:type="paragraph" w:styleId="af1">
    <w:name w:val="Normal Indent"/>
    <w:basedOn w:val="a0"/>
    <w:qFormat/>
    <w:rsid w:val="008272E7"/>
    <w:pPr>
      <w:spacing w:line="460" w:lineRule="exact"/>
      <w:ind w:firstLineChars="200" w:firstLine="200"/>
    </w:pPr>
    <w:rPr>
      <w:rFonts w:ascii="宋体" w:hAnsi="宋体"/>
      <w:sz w:val="28"/>
      <w:szCs w:val="28"/>
    </w:rPr>
  </w:style>
  <w:style w:type="paragraph" w:customStyle="1" w:styleId="af2">
    <w:name w:val="图"/>
    <w:basedOn w:val="a0"/>
    <w:link w:val="af3"/>
    <w:qFormat/>
    <w:rsid w:val="008272E7"/>
    <w:pPr>
      <w:ind w:left="992"/>
      <w:jc w:val="center"/>
    </w:pPr>
  </w:style>
  <w:style w:type="character" w:customStyle="1" w:styleId="af3">
    <w:name w:val="图 字符"/>
    <w:link w:val="af2"/>
    <w:rsid w:val="008272E7"/>
    <w:rPr>
      <w:kern w:val="2"/>
      <w:sz w:val="21"/>
      <w:szCs w:val="24"/>
    </w:rPr>
  </w:style>
  <w:style w:type="paragraph" w:customStyle="1" w:styleId="af4">
    <w:name w:val="表标题"/>
    <w:basedOn w:val="a0"/>
    <w:link w:val="af5"/>
    <w:qFormat/>
    <w:rsid w:val="009B1A14"/>
    <w:pPr>
      <w:keepNext/>
      <w:keepLines/>
      <w:jc w:val="center"/>
    </w:pPr>
    <w:rPr>
      <w:rFonts w:eastAsia="黑体"/>
      <w:sz w:val="28"/>
      <w:szCs w:val="28"/>
    </w:rPr>
  </w:style>
  <w:style w:type="character" w:customStyle="1" w:styleId="af5">
    <w:name w:val="表标题 字符"/>
    <w:link w:val="af4"/>
    <w:rsid w:val="009B1A14"/>
    <w:rPr>
      <w:rFonts w:eastAsia="黑体"/>
      <w:kern w:val="2"/>
      <w:sz w:val="28"/>
      <w:szCs w:val="28"/>
    </w:rPr>
  </w:style>
  <w:style w:type="paragraph" w:customStyle="1" w:styleId="af6">
    <w:name w:val="表文字"/>
    <w:basedOn w:val="a0"/>
    <w:link w:val="af7"/>
    <w:qFormat/>
    <w:rsid w:val="00531A8A"/>
    <w:pPr>
      <w:widowControl/>
      <w:adjustRightInd w:val="0"/>
      <w:snapToGrid w:val="0"/>
      <w:textAlignment w:val="baseline"/>
    </w:pPr>
    <w:rPr>
      <w:rFonts w:ascii="宋体" w:hAnsi="宋体"/>
      <w:bCs/>
      <w:kern w:val="0"/>
      <w:sz w:val="24"/>
      <w:lang w:val="x-none" w:eastAsia="x-none"/>
    </w:rPr>
  </w:style>
  <w:style w:type="character" w:customStyle="1" w:styleId="af7">
    <w:name w:val="表文字 字符"/>
    <w:link w:val="af6"/>
    <w:rsid w:val="00531A8A"/>
    <w:rPr>
      <w:rFonts w:ascii="宋体" w:hAnsi="宋体"/>
      <w:bCs/>
      <w:sz w:val="24"/>
      <w:szCs w:val="24"/>
      <w:lang w:val="x-none" w:eastAsia="x-none"/>
    </w:rPr>
  </w:style>
  <w:style w:type="paragraph" w:customStyle="1" w:styleId="2">
    <w:name w:val="列表2"/>
    <w:basedOn w:val="a0"/>
    <w:link w:val="22"/>
    <w:qFormat/>
    <w:rsid w:val="009B1A14"/>
    <w:pPr>
      <w:numPr>
        <w:numId w:val="18"/>
      </w:numPr>
      <w:spacing w:line="460" w:lineRule="exact"/>
      <w:ind w:left="1078" w:hanging="454"/>
    </w:pPr>
    <w:rPr>
      <w:sz w:val="28"/>
      <w:szCs w:val="28"/>
    </w:rPr>
  </w:style>
  <w:style w:type="character" w:customStyle="1" w:styleId="22">
    <w:name w:val="列表2 字符"/>
    <w:link w:val="2"/>
    <w:rsid w:val="009B1A14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05996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7478E-13E2-4CC4-8916-E01403FB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Links>
    <vt:vector size="48" baseType="variant">
      <vt:variant>
        <vt:i4>786518</vt:i4>
      </vt:variant>
      <vt:variant>
        <vt:i4>39</vt:i4>
      </vt:variant>
      <vt:variant>
        <vt:i4>0</vt:i4>
      </vt:variant>
      <vt:variant>
        <vt:i4>5</vt:i4>
      </vt:variant>
      <vt:variant>
        <vt:lpwstr>http://www/images/jjcnew/zdybz/ysbz/syhjy/2012/8/28/A8AC9440C50043A185C93A97E0AA4DDA.pdf</vt:lpwstr>
      </vt:variant>
      <vt:variant>
        <vt:lpwstr/>
      </vt:variant>
      <vt:variant>
        <vt:i4>786518</vt:i4>
      </vt:variant>
      <vt:variant>
        <vt:i4>36</vt:i4>
      </vt:variant>
      <vt:variant>
        <vt:i4>0</vt:i4>
      </vt:variant>
      <vt:variant>
        <vt:i4>5</vt:i4>
      </vt:variant>
      <vt:variant>
        <vt:lpwstr>http://www/images/jjcnew/zdybz/ysbz/syhjy/2012/8/28/A8AC9440C50043A185C93A97E0AA4DDA.pdf</vt:lpwstr>
      </vt:variant>
      <vt:variant>
        <vt:lpwstr/>
      </vt:variant>
      <vt:variant>
        <vt:i4>262241</vt:i4>
      </vt:variant>
      <vt:variant>
        <vt:i4>27</vt:i4>
      </vt:variant>
      <vt:variant>
        <vt:i4>0</vt:i4>
      </vt:variant>
      <vt:variant>
        <vt:i4>5</vt:i4>
      </vt:variant>
      <vt:variant>
        <vt:lpwstr>http://bzcx.iee.caep/gjb_web/Detail.htm?ID=21282</vt:lpwstr>
      </vt:variant>
      <vt:variant>
        <vt:lpwstr/>
      </vt:variant>
      <vt:variant>
        <vt:i4>131180</vt:i4>
      </vt:variant>
      <vt:variant>
        <vt:i4>24</vt:i4>
      </vt:variant>
      <vt:variant>
        <vt:i4>0</vt:i4>
      </vt:variant>
      <vt:variant>
        <vt:i4>5</vt:i4>
      </vt:variant>
      <vt:variant>
        <vt:lpwstr>http://bzcx.iee.caep/gjb_web/Detail.htm?ID=21157</vt:lpwstr>
      </vt:variant>
      <vt:variant>
        <vt:lpwstr/>
      </vt:variant>
      <vt:variant>
        <vt:i4>393312</vt:i4>
      </vt:variant>
      <vt:variant>
        <vt:i4>21</vt:i4>
      </vt:variant>
      <vt:variant>
        <vt:i4>0</vt:i4>
      </vt:variant>
      <vt:variant>
        <vt:i4>5</vt:i4>
      </vt:variant>
      <vt:variant>
        <vt:lpwstr>http://bzcx.iee.caep/gjb_web/Detail.htm?ID=20280</vt:lpwstr>
      </vt:variant>
      <vt:variant>
        <vt:lpwstr/>
      </vt:variant>
      <vt:variant>
        <vt:i4>458861</vt:i4>
      </vt:variant>
      <vt:variant>
        <vt:i4>18</vt:i4>
      </vt:variant>
      <vt:variant>
        <vt:i4>0</vt:i4>
      </vt:variant>
      <vt:variant>
        <vt:i4>5</vt:i4>
      </vt:variant>
      <vt:variant>
        <vt:lpwstr>http://bzcx.iee.caep/gjb_web/Detail.htm?ID=15303</vt:lpwstr>
      </vt:variant>
      <vt:variant>
        <vt:lpwstr/>
      </vt:variant>
      <vt:variant>
        <vt:i4>393312</vt:i4>
      </vt:variant>
      <vt:variant>
        <vt:i4>3</vt:i4>
      </vt:variant>
      <vt:variant>
        <vt:i4>0</vt:i4>
      </vt:variant>
      <vt:variant>
        <vt:i4>5</vt:i4>
      </vt:variant>
      <vt:variant>
        <vt:lpwstr>http://bzcx.iee.caep/gjb_web/Detail.htm?ID=20280</vt:lpwstr>
      </vt:variant>
      <vt:variant>
        <vt:lpwstr/>
      </vt:variant>
      <vt:variant>
        <vt:i4>458861</vt:i4>
      </vt:variant>
      <vt:variant>
        <vt:i4>0</vt:i4>
      </vt:variant>
      <vt:variant>
        <vt:i4>0</vt:i4>
      </vt:variant>
      <vt:variant>
        <vt:i4>5</vt:i4>
      </vt:variant>
      <vt:variant>
        <vt:lpwstr>http://bzcx.iee.caep/gjb_web/Detail.htm?ID=15303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吴秋宇</dc:creator>
  <cp:keywords/>
  <dc:description/>
  <cp:lastModifiedBy>吴秋宇</cp:lastModifiedBy>
  <cp:revision>256</cp:revision>
  <dcterms:created xsi:type="dcterms:W3CDTF">2019-11-16T08:57:00Z</dcterms:created>
  <dcterms:modified xsi:type="dcterms:W3CDTF">2019-12-06T01:47:00Z</dcterms:modified>
</cp:coreProperties>
</file>